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A387" w14:textId="77777777" w:rsidR="003F5A33" w:rsidRDefault="00000000">
      <w:pPr>
        <w:spacing w:line="360" w:lineRule="auto"/>
        <w:jc w:val="center"/>
        <w:rPr>
          <w:rFonts w:ascii="宋体" w:eastAsia="宋体" w:hAnsi="宋体" w:cs="宋体" w:hint="eastAsia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大蛇吞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象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——《搜神记-德阳殿蛇》</w:t>
      </w:r>
      <w:r>
        <w:rPr>
          <w:rFonts w:ascii="宋体" w:eastAsia="宋体" w:hAnsi="宋体" w:cs="宋体" w:hint="eastAsia"/>
          <w:sz w:val="30"/>
          <w:szCs w:val="30"/>
          <w:vertAlign w:val="superscript"/>
        </w:rPr>
        <w:t>[1]</w:t>
      </w:r>
      <w:r>
        <w:rPr>
          <w:rFonts w:ascii="宋体" w:eastAsia="宋体" w:hAnsi="宋体" w:cs="宋体" w:hint="eastAsia"/>
          <w:sz w:val="30"/>
          <w:szCs w:val="30"/>
        </w:rPr>
        <w:t>改编</w:t>
      </w:r>
    </w:p>
    <w:p w14:paraId="34A0906F" w14:textId="730B85B2" w:rsidR="003F5A33" w:rsidRDefault="003F5A33">
      <w:pPr>
        <w:spacing w:line="360" w:lineRule="auto"/>
        <w:jc w:val="center"/>
        <w:rPr>
          <w:rFonts w:ascii="宋体" w:eastAsia="宋体" w:hAnsi="宋体" w:cs="宋体" w:hint="eastAsia"/>
        </w:rPr>
      </w:pPr>
    </w:p>
    <w:p w14:paraId="78C59DFD" w14:textId="77777777" w:rsidR="003F5A33" w:rsidRDefault="00000000">
      <w:pPr>
        <w:spacing w:line="360" w:lineRule="auto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（一）</w:t>
      </w:r>
    </w:p>
    <w:p w14:paraId="3C969D5A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“俺叫李才，是洛阳菜市场杀猪的。噢，我得先说一句。梁大将军功高盖世，天下无双。俺永远敬佩大将军！”那个自称李才的杀猪</w:t>
      </w:r>
      <w:proofErr w:type="gramStart"/>
      <w:r>
        <w:rPr>
          <w:rFonts w:ascii="宋体" w:eastAsia="宋体" w:hAnsi="宋体" w:cs="宋体" w:hint="eastAsia"/>
          <w:sz w:val="24"/>
        </w:rPr>
        <w:t>佬</w:t>
      </w:r>
      <w:proofErr w:type="gramEnd"/>
      <w:r>
        <w:rPr>
          <w:rFonts w:ascii="宋体" w:eastAsia="宋体" w:hAnsi="宋体" w:cs="宋体" w:hint="eastAsia"/>
          <w:sz w:val="24"/>
        </w:rPr>
        <w:t>这样说道，“俺从小就在这，这原来是俺爸的档口，他老了在木屋里头养病，我就替他来这杀猪。对了，这位大哥是要这条肘子是吧？”李才甩了</w:t>
      </w:r>
      <w:proofErr w:type="gramStart"/>
      <w:r>
        <w:rPr>
          <w:rFonts w:ascii="宋体" w:eastAsia="宋体" w:hAnsi="宋体" w:cs="宋体" w:hint="eastAsia"/>
          <w:sz w:val="24"/>
        </w:rPr>
        <w:t>甩手里</w:t>
      </w:r>
      <w:proofErr w:type="gramEnd"/>
      <w:r>
        <w:rPr>
          <w:rFonts w:ascii="宋体" w:eastAsia="宋体" w:hAnsi="宋体" w:cs="宋体" w:hint="eastAsia"/>
          <w:sz w:val="24"/>
        </w:rPr>
        <w:t>的杀猪刀，转身就在砧板上砍了起来。</w:t>
      </w:r>
    </w:p>
    <w:p w14:paraId="35F658DD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“来一斤猪肉，切碎成肉饼，带回将军府里煲汤。”身后一个声音突然响起。</w:t>
      </w:r>
    </w:p>
    <w:p w14:paraId="012457FF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李才这会儿刚切好猪肘，拿走我递过去的几个铜板，一听见“将军府”三个字，立马来了精神，看了看来人，惊喜道：“马大哥，哎！又光临小店啦！”</w:t>
      </w:r>
    </w:p>
    <w:p w14:paraId="424EBDF4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那位“马大哥”点点头，说道：“今晚将军宴请客人，我可是一大早就得忙活了。你这块肉饼，我可得仔细烹调。”</w:t>
      </w:r>
    </w:p>
    <w:p w14:paraId="45ABD8DC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李才大笑道：“大将军平时豪气得很，经常请人到家里吃饭。马大哥早应该习惯了不是？”</w:t>
      </w:r>
    </w:p>
    <w:p w14:paraId="3D14FB22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马大哥也笑道：“少贫嘴。要是在你这耽误了事儿，我免不了被管事骂一顿。到时候我回头告诉淳于大人，你的生意可就少喽。”</w:t>
      </w:r>
    </w:p>
    <w:p w14:paraId="1B13E89E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李才装作害怕的样子缩了缩脖子，笑道：“不开玩笑，不开玩笑啦！我这就给马大哥奉上一块上好的肉饼。”</w:t>
      </w:r>
    </w:p>
    <w:p w14:paraId="356A7D66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看样子两人熟络得很。</w:t>
      </w:r>
    </w:p>
    <w:p w14:paraId="4D37248A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有旁人问道：“今日大将军宴请的又是哪位大人？”</w:t>
      </w:r>
    </w:p>
    <w:p w14:paraId="75F11043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那姓马的厨子应道：“我只道有中常</w:t>
      </w:r>
      <w:proofErr w:type="gramStart"/>
      <w:r>
        <w:rPr>
          <w:rFonts w:ascii="宋体" w:eastAsia="宋体" w:hAnsi="宋体" w:cs="宋体" w:hint="eastAsia"/>
          <w:sz w:val="24"/>
        </w:rPr>
        <w:t>侍</w:t>
      </w:r>
      <w:proofErr w:type="gramEnd"/>
      <w:r>
        <w:rPr>
          <w:rFonts w:ascii="宋体" w:eastAsia="宋体" w:hAnsi="宋体" w:cs="宋体" w:hint="eastAsia"/>
          <w:sz w:val="24"/>
        </w:rPr>
        <w:t>曹腾大人。”想来一定是逢着先帝驾崩，要商量立谁为帝了。</w:t>
      </w:r>
    </w:p>
    <w:p w14:paraId="731C28AB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可怜质帝快人快嘴，却不审时度势，得罪了梁大将军，前不久刚刚过世</w:t>
      </w:r>
      <w:r>
        <w:rPr>
          <w:rFonts w:ascii="宋体" w:eastAsia="宋体" w:hAnsi="宋体" w:cs="宋体" w:hint="eastAsia"/>
          <w:sz w:val="24"/>
          <w:vertAlign w:val="superscript"/>
        </w:rPr>
        <w:t>[2]</w:t>
      </w:r>
      <w:r>
        <w:rPr>
          <w:rFonts w:ascii="宋体" w:eastAsia="宋体" w:hAnsi="宋体" w:cs="宋体" w:hint="eastAsia"/>
          <w:sz w:val="24"/>
        </w:rPr>
        <w:t>。马厨子讲的这个曹腾，我倒是认识。似是之前拜访清河王时不受待见，积怨在心，现在来见梁大将军，必定是来给</w:t>
      </w:r>
      <w:proofErr w:type="gramStart"/>
      <w:r>
        <w:rPr>
          <w:rFonts w:ascii="宋体" w:eastAsia="宋体" w:hAnsi="宋体" w:cs="宋体" w:hint="eastAsia"/>
          <w:sz w:val="24"/>
        </w:rPr>
        <w:t>清河王泼脏水</w:t>
      </w:r>
      <w:proofErr w:type="gramEnd"/>
      <w:r>
        <w:rPr>
          <w:rFonts w:ascii="宋体" w:eastAsia="宋体" w:hAnsi="宋体" w:cs="宋体" w:hint="eastAsia"/>
          <w:sz w:val="24"/>
        </w:rPr>
        <w:t>了。</w:t>
      </w:r>
    </w:p>
    <w:p w14:paraId="2057D3D8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又站着听了一会儿，听到李才和马厨子逐渐从大将军聊到了最近猪肉狗肉的行情销量，似乎变得无聊起来了，于是回家去了。</w:t>
      </w:r>
    </w:p>
    <w:p w14:paraId="517AA6A2" w14:textId="77777777" w:rsidR="003F5A33" w:rsidRDefault="003F5A33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</w:p>
    <w:p w14:paraId="3BB9120F" w14:textId="77777777" w:rsidR="003F5A33" w:rsidRDefault="00000000">
      <w:pPr>
        <w:spacing w:line="360" w:lineRule="auto"/>
        <w:ind w:firstLineChars="175" w:firstLine="420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（二）</w:t>
      </w:r>
    </w:p>
    <w:p w14:paraId="5952C129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“这两天</w:t>
      </w:r>
      <w:proofErr w:type="gramStart"/>
      <w:r>
        <w:rPr>
          <w:rFonts w:ascii="宋体" w:eastAsia="宋体" w:hAnsi="宋体" w:cs="宋体" w:hint="eastAsia"/>
          <w:sz w:val="24"/>
        </w:rPr>
        <w:t>桓</w:t>
      </w:r>
      <w:proofErr w:type="gramEnd"/>
      <w:r>
        <w:rPr>
          <w:rFonts w:ascii="宋体" w:eastAsia="宋体" w:hAnsi="宋体" w:cs="宋体" w:hint="eastAsia"/>
          <w:sz w:val="24"/>
        </w:rPr>
        <w:t>帝登基了。”马厨子说道。</w:t>
      </w:r>
    </w:p>
    <w:p w14:paraId="0E203412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“怪不得这两天生意这么好，到处有人来买猪肉。马大哥你也买得多了。”李才恍然大悟似的嚷嚷道，紧接着补了一句，“哦对，</w:t>
      </w:r>
      <w:proofErr w:type="gramStart"/>
      <w:r>
        <w:rPr>
          <w:rFonts w:ascii="宋体" w:eastAsia="宋体" w:hAnsi="宋体" w:cs="宋体" w:hint="eastAsia"/>
          <w:sz w:val="24"/>
        </w:rPr>
        <w:t>桓</w:t>
      </w:r>
      <w:proofErr w:type="gramEnd"/>
      <w:r>
        <w:rPr>
          <w:rFonts w:ascii="宋体" w:eastAsia="宋体" w:hAnsi="宋体" w:cs="宋体" w:hint="eastAsia"/>
          <w:sz w:val="24"/>
        </w:rPr>
        <w:t>帝能把清河王比下去，多亏了英明神武的梁大将军呐！”</w:t>
      </w:r>
    </w:p>
    <w:p w14:paraId="17379484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“那是。梁大将军功高盖世，天下无双。这两天将军府人来人往，都是将军大人在宴请宾客呢！我这个厨子也算沾了点光，伙食都变好了！”</w:t>
      </w:r>
    </w:p>
    <w:p w14:paraId="0B1AB296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这时一个手上拿着名册，肩上披着一条汗巾的黝黑男人走了过来，瞟了李才一眼：“李才！又在说什么闲话呢？”</w:t>
      </w:r>
    </w:p>
    <w:p w14:paraId="0FBFCF92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李才连忙恭恭敬敬地点了点头：“淳于大人，小人哪敢啊！嘿嘿，这不是将军大人手下的御厨来了么，随便聊两句。我的手上可没停呐！”</w:t>
      </w:r>
    </w:p>
    <w:p w14:paraId="07313E0B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……</w:t>
      </w:r>
    </w:p>
    <w:p w14:paraId="7EFEBB8E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我又像往常一样来到李才的档口时，就看到今天比往常多了一个浑身黑的男人。我正想向李才询问这人是谁，只见那人压低了声音说：“你别不信！我淳于</w:t>
      </w:r>
      <w:proofErr w:type="gramStart"/>
      <w:r>
        <w:rPr>
          <w:rFonts w:ascii="宋体" w:eastAsia="宋体" w:hAnsi="宋体" w:cs="宋体" w:hint="eastAsia"/>
          <w:sz w:val="24"/>
        </w:rPr>
        <w:t>翼</w:t>
      </w:r>
      <w:proofErr w:type="gramEnd"/>
      <w:r>
        <w:rPr>
          <w:rFonts w:ascii="宋体" w:eastAsia="宋体" w:hAnsi="宋体" w:cs="宋体" w:hint="eastAsia"/>
          <w:sz w:val="24"/>
        </w:rPr>
        <w:t>可是问过</w:t>
      </w:r>
      <w:proofErr w:type="gramStart"/>
      <w:r>
        <w:rPr>
          <w:rFonts w:ascii="宋体" w:eastAsia="宋体" w:hAnsi="宋体" w:cs="宋体" w:hint="eastAsia"/>
          <w:sz w:val="24"/>
        </w:rPr>
        <w:t>赤</w:t>
      </w:r>
      <w:proofErr w:type="gramEnd"/>
      <w:r>
        <w:rPr>
          <w:rFonts w:ascii="宋体" w:eastAsia="宋体" w:hAnsi="宋体" w:cs="宋体" w:hint="eastAsia"/>
          <w:sz w:val="24"/>
        </w:rPr>
        <w:t>霄大人的使者了。你知道</w:t>
      </w:r>
      <w:proofErr w:type="gramStart"/>
      <w:r>
        <w:rPr>
          <w:rFonts w:ascii="宋体" w:eastAsia="宋体" w:hAnsi="宋体" w:cs="宋体" w:hint="eastAsia"/>
          <w:sz w:val="24"/>
        </w:rPr>
        <w:t>赤</w:t>
      </w:r>
      <w:proofErr w:type="gramEnd"/>
      <w:r>
        <w:rPr>
          <w:rFonts w:ascii="宋体" w:eastAsia="宋体" w:hAnsi="宋体" w:cs="宋体" w:hint="eastAsia"/>
          <w:sz w:val="24"/>
        </w:rPr>
        <w:t>霄大人是谁吗？那可是保佑咱们大汉兴盛的神仙</w:t>
      </w:r>
      <w:r>
        <w:rPr>
          <w:rFonts w:ascii="宋体" w:eastAsia="宋体" w:hAnsi="宋体" w:cs="宋体" w:hint="eastAsia"/>
          <w:sz w:val="24"/>
          <w:vertAlign w:val="superscript"/>
        </w:rPr>
        <w:t>[3]</w:t>
      </w:r>
      <w:r>
        <w:rPr>
          <w:rFonts w:ascii="宋体" w:eastAsia="宋体" w:hAnsi="宋体" w:cs="宋体" w:hint="eastAsia"/>
          <w:sz w:val="24"/>
        </w:rPr>
        <w:t>！祂的使者的话还能有假？”</w:t>
      </w:r>
    </w:p>
    <w:p w14:paraId="611B648D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李才还是半信半疑：“你说那德阳殿上来了条大蛇，</w:t>
      </w:r>
      <w:proofErr w:type="gramStart"/>
      <w:r>
        <w:rPr>
          <w:rFonts w:ascii="宋体" w:eastAsia="宋体" w:hAnsi="宋体" w:cs="宋体" w:hint="eastAsia"/>
          <w:sz w:val="24"/>
        </w:rPr>
        <w:t>赤</w:t>
      </w:r>
      <w:proofErr w:type="gramEnd"/>
      <w:r>
        <w:rPr>
          <w:rFonts w:ascii="宋体" w:eastAsia="宋体" w:hAnsi="宋体" w:cs="宋体" w:hint="eastAsia"/>
          <w:sz w:val="24"/>
        </w:rPr>
        <w:t>霄大人的使者便说怕是宫中有兵变之乱？”</w:t>
      </w:r>
    </w:p>
    <w:p w14:paraId="5BB844A3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淳于</w:t>
      </w:r>
      <w:proofErr w:type="gramStart"/>
      <w:r>
        <w:rPr>
          <w:rFonts w:ascii="宋体" w:eastAsia="宋体" w:hAnsi="宋体" w:cs="宋体" w:hint="eastAsia"/>
          <w:sz w:val="24"/>
        </w:rPr>
        <w:t>翼</w:t>
      </w:r>
      <w:proofErr w:type="gramEnd"/>
      <w:r>
        <w:rPr>
          <w:rFonts w:ascii="宋体" w:eastAsia="宋体" w:hAnsi="宋体" w:cs="宋体" w:hint="eastAsia"/>
          <w:sz w:val="24"/>
        </w:rPr>
        <w:t>说道：“</w:t>
      </w:r>
      <w:proofErr w:type="gramStart"/>
      <w:r>
        <w:rPr>
          <w:rFonts w:ascii="宋体" w:eastAsia="宋体" w:hAnsi="宋体" w:cs="宋体" w:hint="eastAsia"/>
          <w:sz w:val="24"/>
        </w:rPr>
        <w:t>赤</w:t>
      </w:r>
      <w:proofErr w:type="gramEnd"/>
      <w:r>
        <w:rPr>
          <w:rFonts w:ascii="宋体" w:eastAsia="宋体" w:hAnsi="宋体" w:cs="宋体" w:hint="eastAsia"/>
          <w:sz w:val="24"/>
        </w:rPr>
        <w:t>霄大人的使者可是我老友了。他时不时都会给我算一卦。今天他就是这么说的！原话！他说这蛇身上可是有鳞的，鳞可是铠甲和兵器的象征！你想想，禁宫里头出现‘兵铠’，那</w:t>
      </w:r>
      <w:proofErr w:type="gramStart"/>
      <w:r>
        <w:rPr>
          <w:rFonts w:ascii="宋体" w:eastAsia="宋体" w:hAnsi="宋体" w:cs="宋体" w:hint="eastAsia"/>
          <w:sz w:val="24"/>
        </w:rPr>
        <w:t>不</w:t>
      </w:r>
      <w:proofErr w:type="gramEnd"/>
      <w:r>
        <w:rPr>
          <w:rFonts w:ascii="宋体" w:eastAsia="宋体" w:hAnsi="宋体" w:cs="宋体" w:hint="eastAsia"/>
          <w:sz w:val="24"/>
        </w:rPr>
        <w:t>就是说明了宫中必有内乱吗？”</w:t>
      </w:r>
    </w:p>
    <w:p w14:paraId="67A7E1F1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马厨子笑了笑：“淳于大人恐怕是过虑了。当今宫中上下，哪个不是归梁家管？哪个不是听命于梁家？大将军的妹妹甚至都要成皇后了。这样内外一心，哪里来的内乱呢？就算真有内乱，梁大将军必平定之。对于大将军而言，这有何难？”</w:t>
      </w:r>
    </w:p>
    <w:p w14:paraId="2EF21C20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淳于翼摆了</w:t>
      </w:r>
      <w:proofErr w:type="gramEnd"/>
      <w:r>
        <w:rPr>
          <w:rFonts w:ascii="宋体" w:eastAsia="宋体" w:hAnsi="宋体" w:cs="宋体" w:hint="eastAsia"/>
          <w:sz w:val="24"/>
        </w:rPr>
        <w:t>摆手：“唉，跟你们说不明白，反正我过两天就回乡下了，这个市令不过是个小职，谁爱当谁当。我在这安安稳稳地坐了十多年，可不想突然哪天饭碗被砸了。趁早回老家还能经营一下我老爹留下的那片田地。你李才啊，乡下不也有田吗？我看你也别留在这杀猪了，趁早决定啊。”说完淳于翼也不管两人，回头就走了。</w:t>
      </w:r>
    </w:p>
    <w:p w14:paraId="4D0D5D25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这是我第一次见洛阳市令淳于翼，也是最后一次。多年后，当我再次遇到李才时，得知这位市令大人确实就在乡下度过了他的余生。不过这是后事了，毕竟当我第二天到菜市场，发现李才的猪肉铺不翼而飞的时候，我甚至觉得自己这辈子都不会见到李才了。</w:t>
      </w:r>
    </w:p>
    <w:p w14:paraId="7357959D" w14:textId="77777777" w:rsidR="003F5A33" w:rsidRDefault="003F5A33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</w:p>
    <w:p w14:paraId="6487591E" w14:textId="77777777" w:rsidR="003F5A33" w:rsidRDefault="00000000">
      <w:pPr>
        <w:spacing w:line="360" w:lineRule="auto"/>
        <w:ind w:firstLineChars="175" w:firstLine="420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（三）</w:t>
      </w:r>
    </w:p>
    <w:p w14:paraId="4CF27557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转眼就是十年。说是“转眼”，但是像我这样接连跳槽的人来说，这时间过得可算漫长。不过自从我跑到左悺大人手下做事后，事情就好很多了。</w:t>
      </w:r>
    </w:p>
    <w:p w14:paraId="0BCEB65A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虽然现在梁大将军还是盖世无双，不过对我们这些下人来说，随便跟上一个官，就已经可以吃饱饭了。只是最近我们各家的佣人之间流传着一些捕风捉影的消息，说是有几位大人对梁大将军不满已久了，在想办法推翻他的独裁。</w:t>
      </w:r>
    </w:p>
    <w:p w14:paraId="5568998D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不过呢，我们左悺大人手底下的伙计都对此嗤之以鼻：“</w:t>
      </w:r>
      <w:proofErr w:type="gramStart"/>
      <w:r>
        <w:rPr>
          <w:rFonts w:ascii="宋体" w:eastAsia="宋体" w:hAnsi="宋体" w:cs="宋体" w:hint="eastAsia"/>
          <w:sz w:val="24"/>
        </w:rPr>
        <w:t>嗐</w:t>
      </w:r>
      <w:proofErr w:type="gramEnd"/>
      <w:r>
        <w:rPr>
          <w:rFonts w:ascii="宋体" w:eastAsia="宋体" w:hAnsi="宋体" w:cs="宋体" w:hint="eastAsia"/>
          <w:sz w:val="24"/>
        </w:rPr>
        <w:t>，梁大将军英明盖世，帮助</w:t>
      </w:r>
      <w:proofErr w:type="gramStart"/>
      <w:r>
        <w:rPr>
          <w:rFonts w:ascii="宋体" w:eastAsia="宋体" w:hAnsi="宋体" w:cs="宋体" w:hint="eastAsia"/>
          <w:sz w:val="24"/>
        </w:rPr>
        <w:t>桓</w:t>
      </w:r>
      <w:proofErr w:type="gramEnd"/>
      <w:r>
        <w:rPr>
          <w:rFonts w:ascii="宋体" w:eastAsia="宋体" w:hAnsi="宋体" w:cs="宋体" w:hint="eastAsia"/>
          <w:sz w:val="24"/>
        </w:rPr>
        <w:t>帝一统内外，不仅将宫中上下打理得井井有条，还坚持训练兵马，连外敌都不敢来犯。谁想不开会去找大将军的麻烦？”</w:t>
      </w:r>
    </w:p>
    <w:p w14:paraId="6F2D271F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我们还调侃说：“大将军就像一只</w:t>
      </w:r>
      <w:proofErr w:type="gramStart"/>
      <w:r>
        <w:rPr>
          <w:rFonts w:ascii="宋体" w:eastAsia="宋体" w:hAnsi="宋体" w:cs="宋体" w:hint="eastAsia"/>
          <w:sz w:val="24"/>
        </w:rPr>
        <w:t>象</w:t>
      </w:r>
      <w:proofErr w:type="gramEnd"/>
      <w:r>
        <w:rPr>
          <w:rFonts w:ascii="宋体" w:eastAsia="宋体" w:hAnsi="宋体" w:cs="宋体" w:hint="eastAsia"/>
          <w:sz w:val="24"/>
        </w:rPr>
        <w:t>一样！”这可绝对不是在说梁大将军的体型壮大，而是在说我们梁大将军如象一般兼具力量与智慧，文武兼通，有大将军处理朝政，简直令人安心。</w:t>
      </w:r>
    </w:p>
    <w:p w14:paraId="09135816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可惜这样的好日子不长，我因为在左悺手下做错了事，被赶出去了。想着这些年攒的钱也差不多够我做点小生意了，我就打算先去乡下进点货，再跑回来京城卖。</w:t>
      </w:r>
    </w:p>
    <w:p w14:paraId="36A6ADA7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临走前，还有几位同是佣人的老友挽留我。他们都劝我说：“不考虑一下去大将军手底下做事吗？你也算经验老到了，干活也快。咱管事其实也舍不得你走，不过只是按规定如此罢了。你到大将军手下干活，不比你卖东西过得好？”</w:t>
      </w:r>
    </w:p>
    <w:p w14:paraId="3CE7095E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我照例应承了一句：“大将军实在是功高盖世，英明无双。我们都永远敬佩大将军。”转而谢绝了他们的好意。</w:t>
      </w:r>
    </w:p>
    <w:p w14:paraId="736C9D92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我前脚刚踏出京城，京城就出事了。胆大包天的</w:t>
      </w:r>
      <w:proofErr w:type="gramStart"/>
      <w:r>
        <w:rPr>
          <w:rFonts w:ascii="宋体" w:eastAsia="宋体" w:hAnsi="宋体" w:cs="宋体" w:hint="eastAsia"/>
          <w:sz w:val="24"/>
        </w:rPr>
        <w:t>桓</w:t>
      </w:r>
      <w:proofErr w:type="gramEnd"/>
      <w:r>
        <w:rPr>
          <w:rFonts w:ascii="宋体" w:eastAsia="宋体" w:hAnsi="宋体" w:cs="宋体" w:hint="eastAsia"/>
          <w:sz w:val="24"/>
        </w:rPr>
        <w:t>帝竟然联合了几个人把梁家抄了！而且梁冀自杀而亡！</w:t>
      </w:r>
      <w:r>
        <w:rPr>
          <w:rFonts w:ascii="宋体" w:eastAsia="宋体" w:hAnsi="宋体" w:cs="宋体" w:hint="eastAsia"/>
          <w:sz w:val="24"/>
          <w:vertAlign w:val="superscript"/>
        </w:rPr>
        <w:t>[4]</w:t>
      </w:r>
    </w:p>
    <w:p w14:paraId="63654860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这场变故之快，以至于我走到半路上，就听说了</w:t>
      </w:r>
      <w:proofErr w:type="gramStart"/>
      <w:r>
        <w:rPr>
          <w:rFonts w:ascii="宋体" w:eastAsia="宋体" w:hAnsi="宋体" w:cs="宋体" w:hint="eastAsia"/>
          <w:sz w:val="24"/>
        </w:rPr>
        <w:t>桓</w:t>
      </w:r>
      <w:proofErr w:type="gramEnd"/>
      <w:r>
        <w:rPr>
          <w:rFonts w:ascii="宋体" w:eastAsia="宋体" w:hAnsi="宋体" w:cs="宋体" w:hint="eastAsia"/>
          <w:sz w:val="24"/>
        </w:rPr>
        <w:t>帝</w:t>
      </w:r>
      <w:proofErr w:type="gramStart"/>
      <w:r>
        <w:rPr>
          <w:rFonts w:ascii="宋体" w:eastAsia="宋体" w:hAnsi="宋体" w:cs="宋体" w:hint="eastAsia"/>
          <w:sz w:val="24"/>
        </w:rPr>
        <w:t>册封反梁功臣</w:t>
      </w:r>
      <w:proofErr w:type="gramEnd"/>
      <w:r>
        <w:rPr>
          <w:rFonts w:ascii="宋体" w:eastAsia="宋体" w:hAnsi="宋体" w:cs="宋体" w:hint="eastAsia"/>
          <w:sz w:val="24"/>
        </w:rPr>
        <w:t>一事。而我的前东家——左悺大人正是其中之一！</w:t>
      </w:r>
    </w:p>
    <w:p w14:paraId="1F25519F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甚至之前我们这些鼠目寸光之辈还说了什么“大将军功高盖世，英明无双”这样的屁话！我就</w:t>
      </w:r>
      <w:proofErr w:type="gramStart"/>
      <w:r>
        <w:rPr>
          <w:rFonts w:ascii="宋体" w:eastAsia="宋体" w:hAnsi="宋体" w:cs="宋体" w:hint="eastAsia"/>
          <w:sz w:val="24"/>
        </w:rPr>
        <w:t>这么又</w:t>
      </w:r>
      <w:proofErr w:type="gramEnd"/>
      <w:r>
        <w:rPr>
          <w:rFonts w:ascii="宋体" w:eastAsia="宋体" w:hAnsi="宋体" w:cs="宋体" w:hint="eastAsia"/>
          <w:sz w:val="24"/>
        </w:rPr>
        <w:t>错失了一次加薪的机会。</w:t>
      </w:r>
    </w:p>
    <w:p w14:paraId="21B1437D" w14:textId="77777777" w:rsidR="003F5A33" w:rsidRDefault="003F5A33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</w:p>
    <w:p w14:paraId="352C96E8" w14:textId="77777777" w:rsidR="003F5A33" w:rsidRDefault="00000000">
      <w:pPr>
        <w:spacing w:line="360" w:lineRule="auto"/>
        <w:ind w:firstLineChars="175" w:firstLine="420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（四）</w:t>
      </w:r>
    </w:p>
    <w:p w14:paraId="7F8BE368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这天在乡下囤货时，突然看见路边经过了一个道士。这道士奇怪得很，身上穿着黑白袍，右手上却拿着一把通红的剑，剑上闪着红光，连剑鞘都掩盖不住。左手单手撑起一杆白旗，上面赫然用墨水写着“赤霄”二字。</w:t>
      </w:r>
    </w:p>
    <w:p w14:paraId="3A2F63D6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愣神间，那名道士已经走到我面前，诡异地笑了笑，从牙缝里挤出了几个字：“伙计，卜卦吗？”</w:t>
      </w:r>
    </w:p>
    <w:p w14:paraId="4D1AD6BE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我可能是点了点头，只见他一甩袍子，把背后的一个木箱打开，支成一张小桌板，把旗子插在上面，摊开纸笔就开始涂画。过了一会儿，他就正襟危坐，拿着一幅在我看来乱涂乱画的符文念念有词。</w:t>
      </w:r>
    </w:p>
    <w:p w14:paraId="26A31303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我似乎想起，很多年前听说过那位时任市令的</w:t>
      </w:r>
      <w:proofErr w:type="gramStart"/>
      <w:r>
        <w:rPr>
          <w:rFonts w:ascii="宋体" w:eastAsia="宋体" w:hAnsi="宋体" w:cs="宋体" w:hint="eastAsia"/>
          <w:sz w:val="24"/>
        </w:rPr>
        <w:t>淳于翼讲过</w:t>
      </w:r>
      <w:proofErr w:type="gramEnd"/>
      <w:r>
        <w:rPr>
          <w:rFonts w:ascii="宋体" w:eastAsia="宋体" w:hAnsi="宋体" w:cs="宋体" w:hint="eastAsia"/>
          <w:sz w:val="24"/>
        </w:rPr>
        <w:t>，他有一位老友自称</w:t>
      </w:r>
      <w:proofErr w:type="gramStart"/>
      <w:r>
        <w:rPr>
          <w:rFonts w:ascii="宋体" w:eastAsia="宋体" w:hAnsi="宋体" w:cs="宋体" w:hint="eastAsia"/>
          <w:sz w:val="24"/>
        </w:rPr>
        <w:t>赤</w:t>
      </w:r>
      <w:proofErr w:type="gramEnd"/>
      <w:r>
        <w:rPr>
          <w:rFonts w:ascii="宋体" w:eastAsia="宋体" w:hAnsi="宋体" w:cs="宋体" w:hint="eastAsia"/>
          <w:sz w:val="24"/>
        </w:rPr>
        <w:t>霄的使者。难不成就是这位？</w:t>
      </w:r>
    </w:p>
    <w:p w14:paraId="3CDB39AA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这时</w:t>
      </w:r>
      <w:proofErr w:type="gramStart"/>
      <w:r>
        <w:rPr>
          <w:rFonts w:ascii="宋体" w:eastAsia="宋体" w:hAnsi="宋体" w:cs="宋体" w:hint="eastAsia"/>
          <w:sz w:val="24"/>
        </w:rPr>
        <w:t>赤</w:t>
      </w:r>
      <w:proofErr w:type="gramEnd"/>
      <w:r>
        <w:rPr>
          <w:rFonts w:ascii="宋体" w:eastAsia="宋体" w:hAnsi="宋体" w:cs="宋体" w:hint="eastAsia"/>
          <w:sz w:val="24"/>
        </w:rPr>
        <w:t>霄使者似乎已经卜卦完毕，又挂出一个诡异的笑容说：“伙计面露红光，手上也是血气饱满，想必是要去京城经商了，嘿嘿！”</w:t>
      </w:r>
    </w:p>
    <w:p w14:paraId="2C520013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我有些惊讶，不过想到他有可能是淳于</w:t>
      </w:r>
      <w:proofErr w:type="gramStart"/>
      <w:r>
        <w:rPr>
          <w:rFonts w:ascii="宋体" w:eastAsia="宋体" w:hAnsi="宋体" w:cs="宋体" w:hint="eastAsia"/>
          <w:sz w:val="24"/>
        </w:rPr>
        <w:t>翼</w:t>
      </w:r>
      <w:proofErr w:type="gramEnd"/>
      <w:r>
        <w:rPr>
          <w:rFonts w:ascii="宋体" w:eastAsia="宋体" w:hAnsi="宋体" w:cs="宋体" w:hint="eastAsia"/>
          <w:sz w:val="24"/>
        </w:rPr>
        <w:t>提到过的</w:t>
      </w:r>
      <w:proofErr w:type="gramStart"/>
      <w:r>
        <w:rPr>
          <w:rFonts w:ascii="宋体" w:eastAsia="宋体" w:hAnsi="宋体" w:cs="宋体" w:hint="eastAsia"/>
          <w:sz w:val="24"/>
        </w:rPr>
        <w:t>赤</w:t>
      </w:r>
      <w:proofErr w:type="gramEnd"/>
      <w:r>
        <w:rPr>
          <w:rFonts w:ascii="宋体" w:eastAsia="宋体" w:hAnsi="宋体" w:cs="宋体" w:hint="eastAsia"/>
          <w:sz w:val="24"/>
        </w:rPr>
        <w:t>霄使者，似乎也没什么奇怪的。</w:t>
      </w:r>
    </w:p>
    <w:p w14:paraId="0A43EDEB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但是他却悄悄凑到我耳边，从嘴里吐出来几个字：“我听说永和里</w:t>
      </w:r>
      <w:r>
        <w:rPr>
          <w:rFonts w:ascii="宋体" w:eastAsia="宋体" w:hAnsi="宋体" w:cs="宋体" w:hint="eastAsia"/>
          <w:sz w:val="24"/>
          <w:vertAlign w:val="superscript"/>
        </w:rPr>
        <w:t>[5]</w:t>
      </w:r>
      <w:r>
        <w:rPr>
          <w:rFonts w:ascii="宋体" w:eastAsia="宋体" w:hAnsi="宋体" w:cs="宋体" w:hint="eastAsia"/>
          <w:sz w:val="24"/>
        </w:rPr>
        <w:t>也出现了大蛇，就是这两天的事呢。”</w:t>
      </w:r>
    </w:p>
    <w:p w14:paraId="0B7F6EC5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说完，他的袍子一扫过小桌板，纸和笔突然就不见了，桌板也叠得整整齐齐，变回一个木箱子，而他提起木箱子就跑，一溜烟儿地就没影了。</w:t>
      </w:r>
    </w:p>
    <w:p w14:paraId="0C25D107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我也没太在意他的这番话，毕竟这只是个卜卦罢了，像他这样的上仙使者，应当去找些达官贵人来卜卦，更好赚钱。</w:t>
      </w:r>
    </w:p>
    <w:p w14:paraId="04CAFA49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去京城的路上，我也是听了一路的人们</w:t>
      </w:r>
      <w:proofErr w:type="gramStart"/>
      <w:r>
        <w:rPr>
          <w:rFonts w:ascii="宋体" w:eastAsia="宋体" w:hAnsi="宋体" w:cs="宋体" w:hint="eastAsia"/>
          <w:sz w:val="24"/>
        </w:rPr>
        <w:t>在聊梁冀</w:t>
      </w:r>
      <w:proofErr w:type="gramEnd"/>
      <w:r>
        <w:rPr>
          <w:rFonts w:ascii="宋体" w:eastAsia="宋体" w:hAnsi="宋体" w:cs="宋体" w:hint="eastAsia"/>
          <w:sz w:val="24"/>
        </w:rPr>
        <w:t>是</w:t>
      </w:r>
      <w:proofErr w:type="gramStart"/>
      <w:r>
        <w:rPr>
          <w:rFonts w:ascii="宋体" w:eastAsia="宋体" w:hAnsi="宋体" w:cs="宋体" w:hint="eastAsia"/>
          <w:sz w:val="24"/>
        </w:rPr>
        <w:t>如何如何</w:t>
      </w:r>
      <w:proofErr w:type="gramEnd"/>
      <w:r>
        <w:rPr>
          <w:rFonts w:ascii="宋体" w:eastAsia="宋体" w:hAnsi="宋体" w:cs="宋体" w:hint="eastAsia"/>
          <w:sz w:val="24"/>
        </w:rPr>
        <w:t>道德败坏，如何专掌大权欺负</w:t>
      </w:r>
      <w:proofErr w:type="gramStart"/>
      <w:r>
        <w:rPr>
          <w:rFonts w:ascii="宋体" w:eastAsia="宋体" w:hAnsi="宋体" w:cs="宋体" w:hint="eastAsia"/>
          <w:sz w:val="24"/>
        </w:rPr>
        <w:t>桓</w:t>
      </w:r>
      <w:proofErr w:type="gramEnd"/>
      <w:r>
        <w:rPr>
          <w:rFonts w:ascii="宋体" w:eastAsia="宋体" w:hAnsi="宋体" w:cs="宋体" w:hint="eastAsia"/>
          <w:sz w:val="24"/>
        </w:rPr>
        <w:t>帝，又歌颂左悺等五人为“五虎”，说他们不畏强权，勇于反抗，为皇室的安定清扫障碍，全然忘了十几年前他们亦是这样称颂梁冀的。</w:t>
      </w:r>
    </w:p>
    <w:p w14:paraId="36B90052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不过我也没有蠢到揭穿他们。有一次我经过一个村庄的时候这么干了，结果被几个连左悺大人都没见过的流氓揍了一顿，</w:t>
      </w:r>
      <w:proofErr w:type="gramStart"/>
      <w:r>
        <w:rPr>
          <w:rFonts w:ascii="宋体" w:eastAsia="宋体" w:hAnsi="宋体" w:cs="宋体" w:hint="eastAsia"/>
          <w:sz w:val="24"/>
        </w:rPr>
        <w:t>一边揍还一边</w:t>
      </w:r>
      <w:proofErr w:type="gramEnd"/>
      <w:r>
        <w:rPr>
          <w:rFonts w:ascii="宋体" w:eastAsia="宋体" w:hAnsi="宋体" w:cs="宋体" w:hint="eastAsia"/>
          <w:sz w:val="24"/>
        </w:rPr>
        <w:t>说我“不忠不义”。</w:t>
      </w:r>
    </w:p>
    <w:p w14:paraId="0E595DED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长途跋涉了一个月，我终于也是到了京城。进城后，就老觉得城里的氛围怪怪的。结果一打听，真是让我大吃一惊。原来左悺大人被人弹劾了，自己畏罪自杀！之前人们所称赞的“五虎”，现在如同丧家之犬一样，要么自杀，要么流放，统统被</w:t>
      </w:r>
      <w:proofErr w:type="gramStart"/>
      <w:r>
        <w:rPr>
          <w:rFonts w:ascii="宋体" w:eastAsia="宋体" w:hAnsi="宋体" w:cs="宋体" w:hint="eastAsia"/>
          <w:sz w:val="24"/>
        </w:rPr>
        <w:t>桓</w:t>
      </w:r>
      <w:proofErr w:type="gramEnd"/>
      <w:r>
        <w:rPr>
          <w:rFonts w:ascii="宋体" w:eastAsia="宋体" w:hAnsi="宋体" w:cs="宋体" w:hint="eastAsia"/>
          <w:sz w:val="24"/>
        </w:rPr>
        <w:t>帝打倒了！</w:t>
      </w:r>
    </w:p>
    <w:p w14:paraId="2D607953" w14:textId="77777777" w:rsidR="003F5A33" w:rsidRDefault="003F5A33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</w:p>
    <w:p w14:paraId="6AA5BF5C" w14:textId="77777777" w:rsidR="003F5A33" w:rsidRDefault="00000000">
      <w:pPr>
        <w:spacing w:line="360" w:lineRule="auto"/>
        <w:ind w:firstLineChars="175" w:firstLine="420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（尾）</w:t>
      </w:r>
    </w:p>
    <w:p w14:paraId="0533901A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i/>
          <w:iCs/>
          <w:sz w:val="24"/>
        </w:rPr>
        <w:t>寒来白絮吞落叶，春至朝阳融白雪。大蛇盘桓二三殿，不晓内外皆染血。蛇吞</w:t>
      </w:r>
      <w:proofErr w:type="gramStart"/>
      <w:r>
        <w:rPr>
          <w:rFonts w:ascii="宋体" w:eastAsia="宋体" w:hAnsi="宋体" w:cs="宋体" w:hint="eastAsia"/>
          <w:i/>
          <w:iCs/>
          <w:sz w:val="24"/>
        </w:rPr>
        <w:t>象</w:t>
      </w:r>
      <w:proofErr w:type="gramEnd"/>
      <w:r>
        <w:rPr>
          <w:rFonts w:ascii="宋体" w:eastAsia="宋体" w:hAnsi="宋体" w:cs="宋体" w:hint="eastAsia"/>
          <w:i/>
          <w:iCs/>
          <w:sz w:val="24"/>
        </w:rPr>
        <w:t>，又驱虎，</w:t>
      </w:r>
      <w:proofErr w:type="gramStart"/>
      <w:r>
        <w:rPr>
          <w:rFonts w:ascii="宋体" w:eastAsia="宋体" w:hAnsi="宋体" w:cs="宋体" w:hint="eastAsia"/>
          <w:i/>
          <w:iCs/>
          <w:sz w:val="24"/>
        </w:rPr>
        <w:t>细肠暴食</w:t>
      </w:r>
      <w:proofErr w:type="gramEnd"/>
      <w:r>
        <w:rPr>
          <w:rFonts w:ascii="宋体" w:eastAsia="宋体" w:hAnsi="宋体" w:cs="宋体" w:hint="eastAsia"/>
          <w:i/>
          <w:iCs/>
          <w:sz w:val="24"/>
        </w:rPr>
        <w:t>能消否？今欲踌躇为君死，又恐虎</w:t>
      </w:r>
      <w:proofErr w:type="gramStart"/>
      <w:r>
        <w:rPr>
          <w:rFonts w:ascii="宋体" w:eastAsia="宋体" w:hAnsi="宋体" w:cs="宋体" w:hint="eastAsia"/>
          <w:i/>
          <w:iCs/>
          <w:sz w:val="24"/>
        </w:rPr>
        <w:t>象</w:t>
      </w:r>
      <w:proofErr w:type="gramEnd"/>
      <w:r>
        <w:rPr>
          <w:rFonts w:ascii="宋体" w:eastAsia="宋体" w:hAnsi="宋体" w:cs="宋体" w:hint="eastAsia"/>
          <w:i/>
          <w:iCs/>
          <w:sz w:val="24"/>
        </w:rPr>
        <w:t>反复来。</w:t>
      </w:r>
      <w:r>
        <w:rPr>
          <w:rFonts w:ascii="宋体" w:eastAsia="宋体" w:hAnsi="宋体" w:cs="宋体" w:hint="eastAsia"/>
          <w:sz w:val="24"/>
          <w:vertAlign w:val="superscript"/>
        </w:rPr>
        <w:t>[6]</w:t>
      </w:r>
    </w:p>
    <w:p w14:paraId="2E8A7AEC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后来我便一直经商，前后操劳，居然也奇迹般地活到了古稀之年。这些年时有变乱，但是当年和杀猪</w:t>
      </w:r>
      <w:proofErr w:type="gramStart"/>
      <w:r>
        <w:rPr>
          <w:rFonts w:ascii="宋体" w:eastAsia="宋体" w:hAnsi="宋体" w:cs="宋体" w:hint="eastAsia"/>
          <w:sz w:val="24"/>
        </w:rPr>
        <w:t>佬</w:t>
      </w:r>
      <w:proofErr w:type="gramEnd"/>
      <w:r>
        <w:rPr>
          <w:rFonts w:ascii="宋体" w:eastAsia="宋体" w:hAnsi="宋体" w:cs="宋体" w:hint="eastAsia"/>
          <w:sz w:val="24"/>
        </w:rPr>
        <w:t>一起聊梁大将军的事还是历历在目。只是现在想来，我们都是下人，未曾了解过上面的事，又怎么好指手画脚？更</w:t>
      </w:r>
      <w:proofErr w:type="gramStart"/>
      <w:r>
        <w:rPr>
          <w:rFonts w:ascii="宋体" w:eastAsia="宋体" w:hAnsi="宋体" w:cs="宋体" w:hint="eastAsia"/>
          <w:sz w:val="24"/>
        </w:rPr>
        <w:t>惘</w:t>
      </w:r>
      <w:proofErr w:type="gramEnd"/>
      <w:r>
        <w:rPr>
          <w:rFonts w:ascii="宋体" w:eastAsia="宋体" w:hAnsi="宋体" w:cs="宋体" w:hint="eastAsia"/>
          <w:sz w:val="24"/>
        </w:rPr>
        <w:t>论谩骂与歌颂。</w:t>
      </w:r>
    </w:p>
    <w:p w14:paraId="77617579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但是，啊，我憋了一肚子气，从“大将军”到“五虎”，再到后来的各种粉墨登场的“贵人”，现在这口气终于吐了出来！我逐渐理解了一切！</w:t>
      </w:r>
    </w:p>
    <w:p w14:paraId="62F87EC1" w14:textId="77777777" w:rsidR="003F5A33" w:rsidRDefault="00000000">
      <w:pPr>
        <w:spacing w:line="360" w:lineRule="auto"/>
        <w:ind w:firstLineChars="175" w:firstLine="42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我永远徒劳地敬爱这个王朝！</w:t>
      </w:r>
    </w:p>
    <w:p w14:paraId="31221BD6" w14:textId="5FDC7B9B" w:rsidR="003F5A33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br w:type="page"/>
      </w:r>
    </w:p>
    <w:p w14:paraId="341091CB" w14:textId="77777777" w:rsidR="003F5A33" w:rsidRDefault="00000000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《搜神记-德阳殿蛇》记录：汉桓帝即位，有大蛇见德阳殿上。洛阳市令淳于翼曰；“蛇有鳞，甲兵之</w:t>
      </w:r>
      <w:proofErr w:type="gramStart"/>
      <w:r>
        <w:rPr>
          <w:rFonts w:ascii="宋体" w:eastAsia="宋体" w:hAnsi="宋体" w:cs="宋体" w:hint="eastAsia"/>
          <w:szCs w:val="21"/>
        </w:rPr>
        <w:t>象</w:t>
      </w:r>
      <w:proofErr w:type="gramEnd"/>
      <w:r>
        <w:rPr>
          <w:rFonts w:ascii="宋体" w:eastAsia="宋体" w:hAnsi="宋体" w:cs="宋体" w:hint="eastAsia"/>
          <w:szCs w:val="21"/>
        </w:rPr>
        <w:t>也；见于省中，将有椒房大臣受甲兵之</w:t>
      </w:r>
      <w:proofErr w:type="gramStart"/>
      <w:r>
        <w:rPr>
          <w:rFonts w:ascii="宋体" w:eastAsia="宋体" w:hAnsi="宋体" w:cs="宋体" w:hint="eastAsia"/>
          <w:szCs w:val="21"/>
        </w:rPr>
        <w:t>象</w:t>
      </w:r>
      <w:proofErr w:type="gramEnd"/>
      <w:r>
        <w:rPr>
          <w:rFonts w:ascii="宋体" w:eastAsia="宋体" w:hAnsi="宋体" w:cs="宋体" w:hint="eastAsia"/>
          <w:szCs w:val="21"/>
        </w:rPr>
        <w:t>也。”乃弃官遁去。到延熹二年，</w:t>
      </w:r>
      <w:proofErr w:type="gramStart"/>
      <w:r>
        <w:rPr>
          <w:rFonts w:ascii="宋体" w:eastAsia="宋体" w:hAnsi="宋体" w:cs="宋体" w:hint="eastAsia"/>
          <w:szCs w:val="21"/>
        </w:rPr>
        <w:t>诛</w:t>
      </w:r>
      <w:proofErr w:type="gramEnd"/>
      <w:r>
        <w:rPr>
          <w:rFonts w:ascii="宋体" w:eastAsia="宋体" w:hAnsi="宋体" w:cs="宋体" w:hint="eastAsia"/>
          <w:szCs w:val="21"/>
        </w:rPr>
        <w:t>大将军梁冀，捕治家属，扬兵京师也。</w:t>
      </w:r>
    </w:p>
    <w:p w14:paraId="7AEC662A" w14:textId="77777777" w:rsidR="003F5A33" w:rsidRDefault="00000000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《后汉书》对质帝的记载：帝少而聪慧，</w:t>
      </w:r>
      <w:proofErr w:type="gramStart"/>
      <w:r>
        <w:rPr>
          <w:rFonts w:ascii="宋体" w:eastAsia="宋体" w:hAnsi="宋体" w:cs="宋体" w:hint="eastAsia"/>
          <w:szCs w:val="21"/>
        </w:rPr>
        <w:t>知冀骄横</w:t>
      </w:r>
      <w:proofErr w:type="gramEnd"/>
      <w:r>
        <w:rPr>
          <w:rFonts w:ascii="宋体" w:eastAsia="宋体" w:hAnsi="宋体" w:cs="宋体" w:hint="eastAsia"/>
          <w:szCs w:val="21"/>
        </w:rPr>
        <w:t>，</w:t>
      </w:r>
      <w:proofErr w:type="gramStart"/>
      <w:r>
        <w:rPr>
          <w:rFonts w:ascii="宋体" w:eastAsia="宋体" w:hAnsi="宋体" w:cs="宋体" w:hint="eastAsia"/>
          <w:szCs w:val="21"/>
        </w:rPr>
        <w:t>尝朝群臣</w:t>
      </w:r>
      <w:proofErr w:type="gramEnd"/>
      <w:r>
        <w:rPr>
          <w:rFonts w:ascii="宋体" w:eastAsia="宋体" w:hAnsi="宋体" w:cs="宋体" w:hint="eastAsia"/>
          <w:szCs w:val="21"/>
        </w:rPr>
        <w:t>，</w:t>
      </w:r>
      <w:proofErr w:type="gramStart"/>
      <w:r>
        <w:rPr>
          <w:rFonts w:ascii="宋体" w:eastAsia="宋体" w:hAnsi="宋体" w:cs="宋体" w:hint="eastAsia"/>
          <w:szCs w:val="21"/>
        </w:rPr>
        <w:t>目冀曰</w:t>
      </w:r>
      <w:proofErr w:type="gramEnd"/>
      <w:r>
        <w:rPr>
          <w:rFonts w:ascii="宋体" w:eastAsia="宋体" w:hAnsi="宋体" w:cs="宋体" w:hint="eastAsia"/>
          <w:szCs w:val="21"/>
        </w:rPr>
        <w:t>：“此跋扈将军也。”冀闻，深恶之，遂令左右进</w:t>
      </w:r>
      <w:proofErr w:type="gramStart"/>
      <w:r>
        <w:rPr>
          <w:rFonts w:ascii="宋体" w:eastAsia="宋体" w:hAnsi="宋体" w:cs="宋体" w:hint="eastAsia"/>
          <w:szCs w:val="21"/>
        </w:rPr>
        <w:t>鸩</w:t>
      </w:r>
      <w:proofErr w:type="gramEnd"/>
      <w:r>
        <w:rPr>
          <w:rFonts w:ascii="宋体" w:eastAsia="宋体" w:hAnsi="宋体" w:cs="宋体" w:hint="eastAsia"/>
          <w:szCs w:val="21"/>
        </w:rPr>
        <w:t>加煮饼，帝即日崩。</w:t>
      </w:r>
    </w:p>
    <w:p w14:paraId="6A9EC907" w14:textId="77777777" w:rsidR="003F5A33" w:rsidRDefault="00000000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 w:hint="eastAsia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赤</w:t>
      </w:r>
      <w:proofErr w:type="gramEnd"/>
      <w:r>
        <w:rPr>
          <w:rFonts w:ascii="宋体" w:eastAsia="宋体" w:hAnsi="宋体" w:cs="宋体" w:hint="eastAsia"/>
          <w:szCs w:val="21"/>
        </w:rPr>
        <w:t>霄：传闻汉高祖刘邦斩白蛇起义，斩白蛇所用</w:t>
      </w:r>
      <w:proofErr w:type="gramStart"/>
      <w:r>
        <w:rPr>
          <w:rFonts w:ascii="宋体" w:eastAsia="宋体" w:hAnsi="宋体" w:cs="宋体" w:hint="eastAsia"/>
          <w:szCs w:val="21"/>
        </w:rPr>
        <w:t>的剑名为</w:t>
      </w:r>
      <w:proofErr w:type="gramEnd"/>
      <w:r>
        <w:rPr>
          <w:rFonts w:ascii="宋体" w:eastAsia="宋体" w:hAnsi="宋体" w:cs="宋体" w:hint="eastAsia"/>
          <w:szCs w:val="21"/>
        </w:rPr>
        <w:t>“赤霄”</w:t>
      </w:r>
    </w:p>
    <w:p w14:paraId="6946189B" w14:textId="77777777" w:rsidR="003F5A33" w:rsidRDefault="00000000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《后汉书·梁统列传》：冀心疑超等，乃使中黄门张</w:t>
      </w:r>
      <w:proofErr w:type="gramStart"/>
      <w:r>
        <w:rPr>
          <w:rFonts w:ascii="宋体" w:eastAsia="宋体" w:hAnsi="宋体" w:cs="宋体" w:hint="eastAsia"/>
          <w:szCs w:val="21"/>
        </w:rPr>
        <w:t>恽</w:t>
      </w:r>
      <w:proofErr w:type="gramEnd"/>
      <w:r>
        <w:rPr>
          <w:rFonts w:ascii="宋体" w:eastAsia="宋体" w:hAnsi="宋体" w:cs="宋体" w:hint="eastAsia"/>
          <w:szCs w:val="21"/>
        </w:rPr>
        <w:t>入省宿，以防其变。具</w:t>
      </w:r>
      <w:proofErr w:type="gramStart"/>
      <w:r>
        <w:rPr>
          <w:rFonts w:ascii="宋体" w:eastAsia="宋体" w:hAnsi="宋体" w:cs="宋体" w:hint="eastAsia"/>
          <w:szCs w:val="21"/>
        </w:rPr>
        <w:t>瑗</w:t>
      </w:r>
      <w:proofErr w:type="gramEnd"/>
      <w:r>
        <w:rPr>
          <w:rFonts w:ascii="宋体" w:eastAsia="宋体" w:hAnsi="宋体" w:cs="宋体" w:hint="eastAsia"/>
          <w:szCs w:val="21"/>
        </w:rPr>
        <w:t>敕吏收</w:t>
      </w:r>
      <w:proofErr w:type="gramStart"/>
      <w:r>
        <w:rPr>
          <w:rFonts w:ascii="宋体" w:eastAsia="宋体" w:hAnsi="宋体" w:cs="宋体" w:hint="eastAsia"/>
          <w:szCs w:val="21"/>
        </w:rPr>
        <w:t>恽</w:t>
      </w:r>
      <w:proofErr w:type="gramEnd"/>
      <w:r>
        <w:rPr>
          <w:rFonts w:ascii="宋体" w:eastAsia="宋体" w:hAnsi="宋体" w:cs="宋体" w:hint="eastAsia"/>
          <w:szCs w:val="21"/>
        </w:rPr>
        <w:t>，</w:t>
      </w:r>
      <w:proofErr w:type="gramStart"/>
      <w:r>
        <w:rPr>
          <w:rFonts w:ascii="宋体" w:eastAsia="宋体" w:hAnsi="宋体" w:cs="宋体" w:hint="eastAsia"/>
          <w:szCs w:val="21"/>
        </w:rPr>
        <w:t>以辄从外</w:t>
      </w:r>
      <w:proofErr w:type="gramEnd"/>
      <w:r>
        <w:rPr>
          <w:rFonts w:ascii="宋体" w:eastAsia="宋体" w:hAnsi="宋体" w:cs="宋体" w:hint="eastAsia"/>
          <w:szCs w:val="21"/>
        </w:rPr>
        <w:t>入，欲图不轨。帝因是御前殿，召诸尚书入，发其事，使尚书令尹勋持节勒</w:t>
      </w:r>
      <w:proofErr w:type="gramStart"/>
      <w:r>
        <w:rPr>
          <w:rFonts w:ascii="宋体" w:eastAsia="宋体" w:hAnsi="宋体" w:cs="宋体" w:hint="eastAsia"/>
          <w:szCs w:val="21"/>
        </w:rPr>
        <w:t>丞</w:t>
      </w:r>
      <w:proofErr w:type="gramEnd"/>
      <w:r>
        <w:rPr>
          <w:rFonts w:ascii="宋体" w:eastAsia="宋体" w:hAnsi="宋体" w:cs="宋体" w:hint="eastAsia"/>
          <w:szCs w:val="21"/>
        </w:rPr>
        <w:t>郎以下皆操兵守省阁，</w:t>
      </w:r>
      <w:proofErr w:type="gramStart"/>
      <w:r>
        <w:rPr>
          <w:rFonts w:ascii="宋体" w:eastAsia="宋体" w:hAnsi="宋体" w:cs="宋体" w:hint="eastAsia"/>
          <w:szCs w:val="21"/>
        </w:rPr>
        <w:t>敛</w:t>
      </w:r>
      <w:proofErr w:type="gramEnd"/>
      <w:r>
        <w:rPr>
          <w:rFonts w:ascii="宋体" w:eastAsia="宋体" w:hAnsi="宋体" w:cs="宋体" w:hint="eastAsia"/>
          <w:szCs w:val="21"/>
        </w:rPr>
        <w:t>诸</w:t>
      </w:r>
      <w:proofErr w:type="gramStart"/>
      <w:r>
        <w:rPr>
          <w:rFonts w:ascii="宋体" w:eastAsia="宋体" w:hAnsi="宋体" w:cs="宋体" w:hint="eastAsia"/>
          <w:szCs w:val="21"/>
        </w:rPr>
        <w:t>符节送</w:t>
      </w:r>
      <w:proofErr w:type="gramEnd"/>
      <w:r>
        <w:rPr>
          <w:rFonts w:ascii="宋体" w:eastAsia="宋体" w:hAnsi="宋体" w:cs="宋体" w:hint="eastAsia"/>
          <w:szCs w:val="21"/>
        </w:rPr>
        <w:t>省中。使黄门令具</w:t>
      </w:r>
      <w:proofErr w:type="gramStart"/>
      <w:r>
        <w:rPr>
          <w:rFonts w:ascii="宋体" w:eastAsia="宋体" w:hAnsi="宋体" w:cs="宋体" w:hint="eastAsia"/>
          <w:szCs w:val="21"/>
        </w:rPr>
        <w:t>瑗</w:t>
      </w:r>
      <w:proofErr w:type="gramEnd"/>
      <w:r>
        <w:rPr>
          <w:rFonts w:ascii="宋体" w:eastAsia="宋体" w:hAnsi="宋体" w:cs="宋体" w:hint="eastAsia"/>
          <w:szCs w:val="21"/>
        </w:rPr>
        <w:t>将左右</w:t>
      </w:r>
      <w:proofErr w:type="gramStart"/>
      <w:r>
        <w:rPr>
          <w:rFonts w:ascii="宋体" w:eastAsia="宋体" w:hAnsi="宋体" w:cs="宋体" w:hint="eastAsia"/>
          <w:szCs w:val="21"/>
        </w:rPr>
        <w:t>厩驺</w:t>
      </w:r>
      <w:proofErr w:type="gramEnd"/>
      <w:r>
        <w:rPr>
          <w:rFonts w:ascii="宋体" w:eastAsia="宋体" w:hAnsi="宋体" w:cs="宋体" w:hint="eastAsia"/>
          <w:szCs w:val="21"/>
        </w:rPr>
        <w:t>、虎贲、羽林、都候</w:t>
      </w:r>
      <w:proofErr w:type="gramStart"/>
      <w:r>
        <w:rPr>
          <w:rFonts w:ascii="宋体" w:eastAsia="宋体" w:hAnsi="宋体" w:cs="宋体" w:hint="eastAsia"/>
          <w:szCs w:val="21"/>
        </w:rPr>
        <w:t>敛</w:t>
      </w:r>
      <w:proofErr w:type="gramEnd"/>
      <w:r>
        <w:rPr>
          <w:rFonts w:ascii="宋体" w:eastAsia="宋体" w:hAnsi="宋体" w:cs="宋体" w:hint="eastAsia"/>
          <w:szCs w:val="21"/>
        </w:rPr>
        <w:t>戟士，合千余人，与司隶校尉张彪共围冀</w:t>
      </w:r>
      <w:proofErr w:type="gramStart"/>
      <w:r>
        <w:rPr>
          <w:rFonts w:ascii="宋体" w:eastAsia="宋体" w:hAnsi="宋体" w:cs="宋体" w:hint="eastAsia"/>
          <w:szCs w:val="21"/>
        </w:rPr>
        <w:t>第</w:t>
      </w:r>
      <w:proofErr w:type="gramEnd"/>
      <w:r>
        <w:rPr>
          <w:rFonts w:ascii="宋体" w:eastAsia="宋体" w:hAnsi="宋体" w:cs="宋体" w:hint="eastAsia"/>
          <w:szCs w:val="21"/>
        </w:rPr>
        <w:t>。使光禄勋</w:t>
      </w:r>
      <w:proofErr w:type="gramStart"/>
      <w:r>
        <w:rPr>
          <w:rFonts w:ascii="宋体" w:eastAsia="宋体" w:hAnsi="宋体" w:cs="宋体" w:hint="eastAsia"/>
          <w:szCs w:val="21"/>
        </w:rPr>
        <w:t>袁盱持节收冀大将军</w:t>
      </w:r>
      <w:proofErr w:type="gramEnd"/>
      <w:r>
        <w:rPr>
          <w:rFonts w:ascii="宋体" w:eastAsia="宋体" w:hAnsi="宋体" w:cs="宋体" w:hint="eastAsia"/>
          <w:szCs w:val="21"/>
        </w:rPr>
        <w:t>印绶，</w:t>
      </w:r>
      <w:proofErr w:type="gramStart"/>
      <w:r>
        <w:rPr>
          <w:rFonts w:ascii="宋体" w:eastAsia="宋体" w:hAnsi="宋体" w:cs="宋体" w:hint="eastAsia"/>
          <w:szCs w:val="21"/>
        </w:rPr>
        <w:t>徙</w:t>
      </w:r>
      <w:proofErr w:type="gramEnd"/>
      <w:r>
        <w:rPr>
          <w:rFonts w:ascii="宋体" w:eastAsia="宋体" w:hAnsi="宋体" w:cs="宋体" w:hint="eastAsia"/>
          <w:szCs w:val="21"/>
        </w:rPr>
        <w:t>封比景都乡侯。冀</w:t>
      </w:r>
      <w:proofErr w:type="gramStart"/>
      <w:r>
        <w:rPr>
          <w:rFonts w:ascii="宋体" w:eastAsia="宋体" w:hAnsi="宋体" w:cs="宋体" w:hint="eastAsia"/>
          <w:szCs w:val="21"/>
        </w:rPr>
        <w:t>及妻寿即日</w:t>
      </w:r>
      <w:proofErr w:type="gramEnd"/>
      <w:r>
        <w:rPr>
          <w:rFonts w:ascii="宋体" w:eastAsia="宋体" w:hAnsi="宋体" w:cs="宋体" w:hint="eastAsia"/>
          <w:szCs w:val="21"/>
        </w:rPr>
        <w:t>皆自杀。</w:t>
      </w:r>
    </w:p>
    <w:p w14:paraId="6ACD3626" w14:textId="77777777" w:rsidR="003F5A33" w:rsidRDefault="00000000">
      <w:pPr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永和里：据说是东汉一些达官贵人所住之处</w:t>
      </w:r>
    </w:p>
    <w:p w14:paraId="2316EEB6" w14:textId="78EA04DF" w:rsidR="0039428A" w:rsidRDefault="00000000" w:rsidP="0039428A">
      <w:pPr>
        <w:numPr>
          <w:ilvl w:val="0"/>
          <w:numId w:val="1"/>
        </w:numPr>
        <w:spacing w:line="360" w:lineRule="auto"/>
        <w:jc w:val="left"/>
        <w:rPr>
          <w:ins w:id="0" w:author="Byron" w:date="2024-12-09T12:15:00Z" w16du:dateUtc="2024-12-09T04:15:00Z"/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此为作者根据词牌名《鹧鸪天》所自创。</w:t>
      </w:r>
      <w:proofErr w:type="gramStart"/>
      <w:r>
        <w:rPr>
          <w:rFonts w:ascii="宋体" w:eastAsia="宋体" w:hAnsi="宋体" w:cs="宋体" w:hint="eastAsia"/>
          <w:szCs w:val="21"/>
        </w:rPr>
        <w:t>虽考虑</w:t>
      </w:r>
      <w:proofErr w:type="gramEnd"/>
      <w:r>
        <w:rPr>
          <w:rFonts w:ascii="宋体" w:eastAsia="宋体" w:hAnsi="宋体" w:cs="宋体" w:hint="eastAsia"/>
          <w:szCs w:val="21"/>
        </w:rPr>
        <w:t>到汉朝尚未有词，但受限于创作水平，作者不擅长用汉朝文体创作。</w:t>
      </w:r>
      <w:ins w:id="1" w:author="Byron" w:date="2024-12-09T12:14:00Z" w16du:dateUtc="2024-12-09T04:14:00Z">
        <w:r w:rsidR="0039428A">
          <w:rPr>
            <w:rFonts w:ascii="宋体" w:eastAsia="宋体" w:hAnsi="宋体" w:cs="宋体" w:hint="eastAsia"/>
            <w:szCs w:val="21"/>
          </w:rPr>
          <w:t>可以，文中解释为古歌即可。</w:t>
        </w:r>
      </w:ins>
    </w:p>
    <w:p w14:paraId="7C9DD315" w14:textId="380BCF63" w:rsidR="0039428A" w:rsidRDefault="0039428A" w:rsidP="0039428A">
      <w:pPr>
        <w:tabs>
          <w:tab w:val="left" w:pos="312"/>
        </w:tabs>
        <w:spacing w:line="360" w:lineRule="auto"/>
        <w:jc w:val="left"/>
        <w:rPr>
          <w:ins w:id="2" w:author="Byron" w:date="2024-12-09T12:15:00Z" w16du:dateUtc="2024-12-09T04:15:00Z"/>
          <w:rFonts w:ascii="宋体" w:eastAsia="宋体" w:hAnsi="宋体" w:cs="宋体" w:hint="eastAsia"/>
          <w:szCs w:val="21"/>
        </w:rPr>
      </w:pPr>
      <w:ins w:id="3" w:author="Byron" w:date="2024-12-09T12:15:00Z" w16du:dateUtc="2024-12-09T04:15:00Z">
        <w:r>
          <w:rPr>
            <w:rFonts w:ascii="宋体" w:eastAsia="宋体" w:hAnsi="宋体" w:cs="宋体" w:hint="eastAsia"/>
            <w:szCs w:val="21"/>
          </w:rPr>
          <w:t>30</w:t>
        </w:r>
      </w:ins>
    </w:p>
    <w:p w14:paraId="501CFD55" w14:textId="6DD34B9E" w:rsidR="0039428A" w:rsidRDefault="0039428A" w:rsidP="0039428A">
      <w:pPr>
        <w:tabs>
          <w:tab w:val="left" w:pos="312"/>
        </w:tabs>
        <w:spacing w:line="360" w:lineRule="auto"/>
        <w:jc w:val="left"/>
        <w:rPr>
          <w:ins w:id="4" w:author="Byron" w:date="2024-12-09T12:15:00Z" w16du:dateUtc="2024-12-09T04:15:00Z"/>
          <w:rFonts w:ascii="宋体" w:eastAsia="宋体" w:hAnsi="宋体" w:cs="宋体" w:hint="eastAsia"/>
          <w:szCs w:val="21"/>
        </w:rPr>
      </w:pPr>
      <w:ins w:id="5" w:author="Byron" w:date="2024-12-09T12:15:00Z" w16du:dateUtc="2024-12-09T04:15:00Z">
        <w:r>
          <w:rPr>
            <w:rFonts w:ascii="宋体" w:eastAsia="宋体" w:hAnsi="宋体" w:cs="宋体" w:hint="eastAsia"/>
            <w:szCs w:val="21"/>
          </w:rPr>
          <w:t>改写的故事相当</w:t>
        </w:r>
      </w:ins>
      <w:ins w:id="6" w:author="Byron" w:date="2024-12-09T12:16:00Z" w16du:dateUtc="2024-12-09T04:16:00Z">
        <w:r>
          <w:rPr>
            <w:rFonts w:ascii="宋体" w:eastAsia="宋体" w:hAnsi="宋体" w:cs="宋体" w:hint="eastAsia"/>
            <w:szCs w:val="21"/>
          </w:rPr>
          <w:t>引人入胜，通过一个市井小民的视角，展现了上层权力更迭之于普通百姓意义或者说影响。</w:t>
        </w:r>
      </w:ins>
      <w:ins w:id="7" w:author="Byron" w:date="2024-12-09T12:17:00Z" w16du:dateUtc="2024-12-09T04:17:00Z">
        <w:r>
          <w:rPr>
            <w:rFonts w:ascii="宋体" w:eastAsia="宋体" w:hAnsi="宋体" w:cs="宋体" w:hint="eastAsia"/>
            <w:szCs w:val="21"/>
          </w:rPr>
          <w:t>如要提升，可</w:t>
        </w:r>
      </w:ins>
      <w:ins w:id="8" w:author="Byron" w:date="2024-12-09T12:18:00Z" w16du:dateUtc="2024-12-09T04:18:00Z">
        <w:r>
          <w:rPr>
            <w:rFonts w:ascii="宋体" w:eastAsia="宋体" w:hAnsi="宋体" w:cs="宋体" w:hint="eastAsia"/>
            <w:szCs w:val="21"/>
          </w:rPr>
          <w:t>注意将一些细节以场景化的故事展现出来，代替现有的叙述介绍。</w:t>
        </w:r>
      </w:ins>
      <w:ins w:id="9" w:author="Byron" w:date="2024-12-09T12:19:00Z" w16du:dateUtc="2024-12-09T04:19:00Z">
        <w:r>
          <w:rPr>
            <w:rFonts w:ascii="宋体" w:eastAsia="宋体" w:hAnsi="宋体" w:cs="宋体" w:hint="eastAsia"/>
            <w:szCs w:val="21"/>
          </w:rPr>
          <w:t>通过细节呈现出统治阶层的变动之于市井小民的心态影响。</w:t>
        </w:r>
      </w:ins>
    </w:p>
    <w:p w14:paraId="254B63DF" w14:textId="77777777" w:rsidR="0039428A" w:rsidRDefault="0039428A" w:rsidP="0039428A">
      <w:pPr>
        <w:tabs>
          <w:tab w:val="left" w:pos="312"/>
        </w:tabs>
        <w:spacing w:line="360" w:lineRule="auto"/>
        <w:jc w:val="left"/>
        <w:rPr>
          <w:ins w:id="10" w:author="Byron" w:date="2024-12-09T12:15:00Z" w16du:dateUtc="2024-12-09T04:15:00Z"/>
          <w:rFonts w:ascii="宋体" w:eastAsia="宋体" w:hAnsi="宋体" w:cs="宋体" w:hint="eastAsia"/>
          <w:szCs w:val="21"/>
        </w:rPr>
      </w:pPr>
    </w:p>
    <w:p w14:paraId="043E85F2" w14:textId="77777777" w:rsidR="0039428A" w:rsidRPr="0039428A" w:rsidRDefault="0039428A">
      <w:pPr>
        <w:tabs>
          <w:tab w:val="left" w:pos="312"/>
        </w:tabs>
        <w:spacing w:line="360" w:lineRule="auto"/>
        <w:jc w:val="left"/>
        <w:rPr>
          <w:rFonts w:ascii="宋体" w:eastAsia="宋体" w:hAnsi="宋体" w:cs="宋体" w:hint="eastAsia"/>
          <w:szCs w:val="21"/>
        </w:rPr>
        <w:pPrChange w:id="11" w:author="Byron" w:date="2024-12-09T12:15:00Z" w16du:dateUtc="2024-12-09T04:15:00Z">
          <w:pPr>
            <w:numPr>
              <w:numId w:val="1"/>
            </w:numPr>
            <w:tabs>
              <w:tab w:val="left" w:pos="312"/>
            </w:tabs>
            <w:spacing w:line="360" w:lineRule="auto"/>
            <w:jc w:val="left"/>
          </w:pPr>
        </w:pPrChange>
      </w:pPr>
    </w:p>
    <w:sectPr w:rsidR="0039428A" w:rsidRPr="00394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D06A"/>
    <w:multiLevelType w:val="singleLevel"/>
    <w:tmpl w:val="0149D06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 w16cid:durableId="163152159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yron">
    <w15:presenceInfo w15:providerId="None" w15:userId="Byr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E5YmY0MWFiMjVjM2Y4M2JhYjNkMzVmYWRmOGYxMmUifQ=="/>
  </w:docVars>
  <w:rsids>
    <w:rsidRoot w:val="003F5A33"/>
    <w:rsid w:val="0039428A"/>
    <w:rsid w:val="003F5A33"/>
    <w:rsid w:val="0053111D"/>
    <w:rsid w:val="00680BD3"/>
    <w:rsid w:val="006910E3"/>
    <w:rsid w:val="00EB0B9B"/>
    <w:rsid w:val="034B4BE6"/>
    <w:rsid w:val="036B7C33"/>
    <w:rsid w:val="0DEC28B1"/>
    <w:rsid w:val="13EF3CA8"/>
    <w:rsid w:val="15E879A1"/>
    <w:rsid w:val="18DD52B4"/>
    <w:rsid w:val="1ADA4D76"/>
    <w:rsid w:val="1FF61E3B"/>
    <w:rsid w:val="26F12688"/>
    <w:rsid w:val="2B496298"/>
    <w:rsid w:val="2B5B5F42"/>
    <w:rsid w:val="2F2B399A"/>
    <w:rsid w:val="398738F7"/>
    <w:rsid w:val="3C3D1526"/>
    <w:rsid w:val="3CCA65EC"/>
    <w:rsid w:val="3E26096F"/>
    <w:rsid w:val="43741A13"/>
    <w:rsid w:val="4F5652AC"/>
    <w:rsid w:val="56CA2D34"/>
    <w:rsid w:val="58B335D2"/>
    <w:rsid w:val="63714819"/>
    <w:rsid w:val="6933534A"/>
    <w:rsid w:val="6A633089"/>
    <w:rsid w:val="6BC578BC"/>
    <w:rsid w:val="6E991600"/>
    <w:rsid w:val="71364B1D"/>
    <w:rsid w:val="722717C4"/>
    <w:rsid w:val="761C69A3"/>
    <w:rsid w:val="7C443504"/>
    <w:rsid w:val="7C5461D6"/>
    <w:rsid w:val="7C91200C"/>
    <w:rsid w:val="7E9606AD"/>
    <w:rsid w:val="7F0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7F39B"/>
  <w15:docId w15:val="{C7933BE1-A52C-4B33-BBEB-C5F79820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unhideWhenUsed/>
    <w:rsid w:val="0039428A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Byron</cp:lastModifiedBy>
  <cp:revision>5</cp:revision>
  <cp:lastPrinted>2025-04-12T04:23:00Z</cp:lastPrinted>
  <dcterms:created xsi:type="dcterms:W3CDTF">2024-10-19T07:55:00Z</dcterms:created>
  <dcterms:modified xsi:type="dcterms:W3CDTF">2025-04-12T04:24:00Z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0C1AAE514AFA4995A9F3B1E5BD0ED07F_12</vt:lpwstr>
  </property>
</Properties>
</file>