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D5D7" w14:textId="77777777" w:rsidR="004145A4" w:rsidRPr="0014076B" w:rsidRDefault="000E6DA6" w:rsidP="00DD3889">
      <w:pPr>
        <w:jc w:val="center"/>
        <w:rPr>
          <w:rFonts w:ascii="楷体" w:eastAsia="楷体" w:hAnsi="楷体" w:hint="eastAsia"/>
          <w:b/>
          <w:bCs/>
          <w:sz w:val="36"/>
          <w:szCs w:val="36"/>
          <w:lang w:eastAsia="zh-CN"/>
        </w:rPr>
      </w:pPr>
      <w:r w:rsidRPr="0014076B">
        <w:rPr>
          <w:rFonts w:ascii="楷体" w:eastAsia="楷体" w:hAnsi="楷体"/>
          <w:b/>
          <w:bCs/>
          <w:sz w:val="36"/>
          <w:szCs w:val="36"/>
          <w:lang w:eastAsia="zh-CN"/>
        </w:rPr>
        <w:t>师门使火</w:t>
      </w:r>
    </w:p>
    <w:p w14:paraId="06896ADB" w14:textId="77777777" w:rsidR="000E6DA6" w:rsidRPr="0014076B" w:rsidRDefault="00CE15E3" w:rsidP="00DD3889">
      <w:pPr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/>
          <w:lang w:eastAsia="zh-CN"/>
        </w:rPr>
        <w:t xml:space="preserve">          </w:t>
      </w:r>
      <w:r w:rsidR="008F05A8" w:rsidRPr="0014076B">
        <w:rPr>
          <w:rFonts w:ascii="楷体" w:eastAsia="楷体" w:hAnsi="楷体"/>
          <w:sz w:val="28"/>
          <w:szCs w:val="28"/>
          <w:lang w:eastAsia="zh-CN"/>
        </w:rPr>
        <w:t>“</w:t>
      </w:r>
      <w:r w:rsidR="006F6B3E" w:rsidRPr="0014076B">
        <w:rPr>
          <w:rFonts w:ascii="楷体" w:eastAsia="楷体" w:hAnsi="楷体"/>
          <w:sz w:val="28"/>
          <w:szCs w:val="28"/>
          <w:lang w:eastAsia="zh-CN"/>
        </w:rPr>
        <w:t>你会得到</w:t>
      </w:r>
      <w:r w:rsidR="003374CF" w:rsidRPr="0014076B">
        <w:rPr>
          <w:rFonts w:ascii="楷体" w:eastAsia="楷体" w:hAnsi="楷体"/>
          <w:sz w:val="28"/>
          <w:szCs w:val="28"/>
          <w:lang w:eastAsia="zh-CN"/>
        </w:rPr>
        <w:t>报应的！</w:t>
      </w:r>
      <w:r w:rsidR="008F05A8" w:rsidRPr="0014076B">
        <w:rPr>
          <w:rFonts w:ascii="楷体" w:eastAsia="楷体" w:hAnsi="楷体"/>
          <w:sz w:val="28"/>
          <w:szCs w:val="28"/>
          <w:lang w:eastAsia="zh-CN"/>
        </w:rPr>
        <w:t>”</w:t>
      </w:r>
      <w:r w:rsidR="003374CF" w:rsidRPr="0014076B">
        <w:rPr>
          <w:rFonts w:ascii="楷体" w:eastAsia="楷体" w:hAnsi="楷体"/>
          <w:sz w:val="28"/>
          <w:szCs w:val="28"/>
          <w:lang w:eastAsia="zh-CN"/>
        </w:rPr>
        <w:t>师门喊道</w:t>
      </w:r>
      <w:r w:rsidR="00A37EDA" w:rsidRPr="0014076B">
        <w:rPr>
          <w:rFonts w:ascii="楷体" w:eastAsia="楷体" w:hAnsi="楷体"/>
          <w:sz w:val="28"/>
          <w:szCs w:val="28"/>
          <w:lang w:eastAsia="zh-CN"/>
        </w:rPr>
        <w:t>。</w:t>
      </w:r>
    </w:p>
    <w:p w14:paraId="60D50D8D" w14:textId="7B69BC21" w:rsidR="00A37EDA" w:rsidRPr="0014076B" w:rsidRDefault="00A37EDA" w:rsidP="00DD3889">
      <w:pPr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/>
          <w:sz w:val="28"/>
          <w:szCs w:val="28"/>
          <w:lang w:eastAsia="zh-CN"/>
        </w:rPr>
        <w:t xml:space="preserve">    从梦中惊醒，师门坐起身来，</w:t>
      </w:r>
      <w:r w:rsidR="00715433" w:rsidRPr="0014076B">
        <w:rPr>
          <w:rFonts w:ascii="楷体" w:eastAsia="楷体" w:hAnsi="楷体"/>
          <w:sz w:val="28"/>
          <w:szCs w:val="28"/>
          <w:lang w:eastAsia="zh-CN"/>
        </w:rPr>
        <w:t>被刚才那个梦惊出的汗沿着脸颊流了下来，</w:t>
      </w:r>
      <w:r w:rsidR="008D62E7" w:rsidRPr="0014076B">
        <w:rPr>
          <w:rFonts w:ascii="楷体" w:eastAsia="楷体" w:hAnsi="楷体"/>
          <w:sz w:val="28"/>
          <w:szCs w:val="28"/>
          <w:lang w:eastAsia="zh-CN"/>
        </w:rPr>
        <w:t>只感觉到</w:t>
      </w:r>
      <w:r w:rsidR="00F2047E" w:rsidRPr="0014076B">
        <w:rPr>
          <w:rFonts w:ascii="楷体" w:eastAsia="楷体" w:hAnsi="楷体"/>
          <w:sz w:val="28"/>
          <w:szCs w:val="28"/>
          <w:lang w:eastAsia="zh-CN"/>
        </w:rPr>
        <w:t>浑身的疲惫酸软</w:t>
      </w:r>
      <w:r w:rsidR="003F0D1E" w:rsidRPr="0014076B">
        <w:rPr>
          <w:rFonts w:ascii="楷体" w:eastAsia="楷体" w:hAnsi="楷体"/>
          <w:sz w:val="28"/>
          <w:szCs w:val="28"/>
          <w:lang w:eastAsia="zh-CN"/>
        </w:rPr>
        <w:t>。</w:t>
      </w:r>
      <w:r w:rsidR="00B06CD9" w:rsidRPr="0014076B">
        <w:rPr>
          <w:rFonts w:ascii="楷体" w:eastAsia="楷体" w:hAnsi="楷体"/>
          <w:sz w:val="28"/>
          <w:szCs w:val="28"/>
          <w:lang w:eastAsia="zh-CN"/>
        </w:rPr>
        <w:t>即使他还想再睡上</w:t>
      </w:r>
      <w:r w:rsidR="00BF3205" w:rsidRPr="0014076B">
        <w:rPr>
          <w:rFonts w:ascii="楷体" w:eastAsia="楷体" w:hAnsi="楷体"/>
          <w:sz w:val="28"/>
          <w:szCs w:val="28"/>
          <w:lang w:eastAsia="zh-CN"/>
        </w:rPr>
        <w:t>半个时辰，他也不得不强撑着爬起来</w:t>
      </w:r>
      <w:r w:rsidR="00E064B4" w:rsidRPr="0014076B">
        <w:rPr>
          <w:rFonts w:ascii="楷体" w:eastAsia="楷体" w:hAnsi="楷体"/>
          <w:sz w:val="28"/>
          <w:szCs w:val="28"/>
          <w:lang w:eastAsia="zh-CN"/>
        </w:rPr>
        <w:t>——今天是他出任夏国</w:t>
      </w:r>
      <w:r w:rsidR="00C26B48" w:rsidRPr="0014076B">
        <w:rPr>
          <w:rFonts w:ascii="楷体" w:eastAsia="楷体" w:hAnsi="楷体"/>
          <w:sz w:val="28"/>
          <w:szCs w:val="28"/>
          <w:lang w:eastAsia="zh-CN"/>
        </w:rPr>
        <w:t>火军将军的第一天</w:t>
      </w:r>
      <w:r w:rsidR="005C3812" w:rsidRPr="0014076B">
        <w:rPr>
          <w:rFonts w:ascii="楷体" w:eastAsia="楷体" w:hAnsi="楷体"/>
          <w:sz w:val="28"/>
          <w:szCs w:val="28"/>
          <w:lang w:eastAsia="zh-CN"/>
        </w:rPr>
        <w:t>，</w:t>
      </w:r>
      <w:r w:rsidR="00E168F0" w:rsidRPr="0014076B">
        <w:rPr>
          <w:rFonts w:ascii="楷体" w:eastAsia="楷体" w:hAnsi="楷体"/>
          <w:sz w:val="28"/>
          <w:szCs w:val="28"/>
          <w:lang w:eastAsia="zh-CN"/>
        </w:rPr>
        <w:t>也是夏帝孔甲要求他带兵出征南国的日子。</w:t>
      </w:r>
    </w:p>
    <w:p w14:paraId="6875CAB0" w14:textId="6E6DD291" w:rsidR="007F016D" w:rsidRPr="0014076B" w:rsidRDefault="007F016D" w:rsidP="00DD3889">
      <w:pPr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/>
          <w:sz w:val="28"/>
          <w:szCs w:val="28"/>
          <w:lang w:eastAsia="zh-CN"/>
        </w:rPr>
        <w:t xml:space="preserve">    </w:t>
      </w:r>
      <w:r w:rsidR="00437CC6" w:rsidRPr="0014076B">
        <w:rPr>
          <w:rFonts w:ascii="楷体" w:eastAsia="楷体" w:hAnsi="楷体"/>
          <w:sz w:val="28"/>
          <w:szCs w:val="28"/>
          <w:lang w:eastAsia="zh-CN"/>
        </w:rPr>
        <w:t>火军是夏国</w:t>
      </w:r>
      <w:r w:rsidR="00E1079F" w:rsidRPr="0014076B">
        <w:rPr>
          <w:rFonts w:ascii="楷体" w:eastAsia="楷体" w:hAnsi="楷体"/>
          <w:sz w:val="28"/>
          <w:szCs w:val="28"/>
          <w:lang w:eastAsia="zh-CN"/>
        </w:rPr>
        <w:t>特有的军种，而这支新兴军队的灵魂便是他们的</w:t>
      </w:r>
      <w:r w:rsidR="001E671C" w:rsidRPr="0014076B">
        <w:rPr>
          <w:rFonts w:ascii="楷体" w:eastAsia="楷体" w:hAnsi="楷体"/>
          <w:sz w:val="28"/>
          <w:szCs w:val="28"/>
          <w:lang w:eastAsia="zh-CN"/>
        </w:rPr>
        <w:t>统帅——师门。师门</w:t>
      </w:r>
      <w:r w:rsidR="00A11DC6" w:rsidRPr="0014076B">
        <w:rPr>
          <w:rFonts w:ascii="楷体" w:eastAsia="楷体" w:hAnsi="楷体"/>
          <w:sz w:val="28"/>
          <w:szCs w:val="28"/>
          <w:lang w:eastAsia="zh-CN"/>
        </w:rPr>
        <w:t>从何而来</w:t>
      </w:r>
      <w:r w:rsidR="00953032" w:rsidRPr="0014076B">
        <w:rPr>
          <w:rFonts w:ascii="楷体" w:eastAsia="楷体" w:hAnsi="楷体"/>
          <w:sz w:val="28"/>
          <w:szCs w:val="28"/>
          <w:lang w:eastAsia="zh-CN"/>
        </w:rPr>
        <w:t>，将往何去，他的身世无人知晓。大家只知道他是</w:t>
      </w:r>
      <w:r w:rsidR="00FE0963" w:rsidRPr="0014076B">
        <w:rPr>
          <w:rFonts w:ascii="楷体" w:eastAsia="楷体" w:hAnsi="楷体"/>
          <w:sz w:val="28"/>
          <w:szCs w:val="28"/>
          <w:lang w:eastAsia="zh-CN"/>
        </w:rPr>
        <w:t>啸父的</w:t>
      </w:r>
      <w:r w:rsidR="00EC62AF" w:rsidRPr="0014076B">
        <w:rPr>
          <w:rFonts w:ascii="楷体" w:eastAsia="楷体" w:hAnsi="楷体"/>
          <w:sz w:val="28"/>
          <w:szCs w:val="28"/>
          <w:lang w:eastAsia="zh-CN"/>
        </w:rPr>
        <w:t>徒弟，他最</w:t>
      </w:r>
      <w:r w:rsidR="008C7EE6" w:rsidRPr="0014076B">
        <w:rPr>
          <w:rFonts w:ascii="楷体" w:eastAsia="楷体" w:hAnsi="楷体"/>
          <w:sz w:val="28"/>
          <w:szCs w:val="28"/>
          <w:lang w:eastAsia="zh-CN"/>
        </w:rPr>
        <w:t>擅长的是</w:t>
      </w:r>
      <w:r w:rsidR="00EC62AF" w:rsidRPr="0014076B">
        <w:rPr>
          <w:rFonts w:ascii="楷体" w:eastAsia="楷体" w:hAnsi="楷体"/>
          <w:sz w:val="28"/>
          <w:szCs w:val="28"/>
          <w:lang w:eastAsia="zh-CN"/>
        </w:rPr>
        <w:t>操纵火焰</w:t>
      </w:r>
      <w:r w:rsidR="000C319E" w:rsidRPr="0014076B">
        <w:rPr>
          <w:rFonts w:ascii="楷体" w:eastAsia="楷体" w:hAnsi="楷体"/>
          <w:sz w:val="28"/>
          <w:szCs w:val="28"/>
          <w:lang w:eastAsia="zh-CN"/>
        </w:rPr>
        <w:t>。</w:t>
      </w:r>
    </w:p>
    <w:p w14:paraId="632846DD" w14:textId="41DFD021" w:rsidR="00DD3889" w:rsidRPr="0014076B" w:rsidRDefault="00DD3889" w:rsidP="00293EA2">
      <w:pPr>
        <w:jc w:val="center"/>
        <w:rPr>
          <w:rFonts w:ascii="楷体" w:eastAsia="楷体" w:hAnsi="楷体" w:hint="eastAsia"/>
          <w:b/>
          <w:bCs/>
          <w:sz w:val="32"/>
          <w:szCs w:val="32"/>
          <w:lang w:eastAsia="zh-CN"/>
        </w:rPr>
      </w:pPr>
      <w:r w:rsidRPr="0014076B">
        <w:rPr>
          <w:rFonts w:ascii="楷体" w:eastAsia="楷体" w:hAnsi="楷体" w:hint="eastAsia"/>
          <w:b/>
          <w:bCs/>
          <w:sz w:val="32"/>
          <w:szCs w:val="32"/>
          <w:lang w:eastAsia="zh-CN"/>
        </w:rPr>
        <w:t>一</w:t>
      </w:r>
    </w:p>
    <w:p w14:paraId="0DE52B41" w14:textId="17C80C68" w:rsidR="00BD1C9A" w:rsidRPr="0014076B" w:rsidRDefault="004C5EC1" w:rsidP="00DD3889">
      <w:pPr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/>
          <w:sz w:val="28"/>
          <w:szCs w:val="28"/>
          <w:lang w:eastAsia="zh-CN"/>
        </w:rPr>
        <w:t xml:space="preserve">    师门对于火的控制，可谓无人能出</w:t>
      </w:r>
      <w:r w:rsidR="000F31A5" w:rsidRPr="0014076B">
        <w:rPr>
          <w:rFonts w:ascii="楷体" w:eastAsia="楷体" w:hAnsi="楷体"/>
          <w:sz w:val="28"/>
          <w:szCs w:val="28"/>
          <w:lang w:eastAsia="zh-CN"/>
        </w:rPr>
        <w:t>其右。</w:t>
      </w:r>
    </w:p>
    <w:p w14:paraId="421C8E55" w14:textId="713BB3E8" w:rsidR="004C5EC1" w:rsidRPr="0014076B" w:rsidRDefault="00BD1C9A" w:rsidP="00DD3889">
      <w:pPr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/>
          <w:sz w:val="28"/>
          <w:szCs w:val="28"/>
          <w:lang w:eastAsia="zh-CN"/>
        </w:rPr>
        <w:t xml:space="preserve">    </w:t>
      </w:r>
      <w:r w:rsidR="008E2C05" w:rsidRPr="0014076B">
        <w:rPr>
          <w:rFonts w:ascii="楷体" w:eastAsia="楷体" w:hAnsi="楷体"/>
          <w:sz w:val="28"/>
          <w:szCs w:val="28"/>
          <w:lang w:eastAsia="zh-CN"/>
        </w:rPr>
        <w:t>起初</w:t>
      </w:r>
      <w:r w:rsidR="00A663E1" w:rsidRPr="0014076B">
        <w:rPr>
          <w:rFonts w:ascii="楷体" w:eastAsia="楷体" w:hAnsi="楷体"/>
          <w:sz w:val="28"/>
          <w:szCs w:val="28"/>
          <w:lang w:eastAsia="zh-CN"/>
        </w:rPr>
        <w:t>他在一家酒</w:t>
      </w:r>
      <w:r w:rsidR="00214354" w:rsidRPr="0014076B">
        <w:rPr>
          <w:rFonts w:ascii="楷体" w:eastAsia="楷体" w:hAnsi="楷体"/>
          <w:sz w:val="28"/>
          <w:szCs w:val="28"/>
          <w:lang w:eastAsia="zh-CN"/>
        </w:rPr>
        <w:t>家</w:t>
      </w:r>
      <w:r w:rsidR="00A663E1" w:rsidRPr="0014076B">
        <w:rPr>
          <w:rFonts w:ascii="楷体" w:eastAsia="楷体" w:hAnsi="楷体"/>
          <w:sz w:val="28"/>
          <w:szCs w:val="28"/>
          <w:lang w:eastAsia="zh-CN"/>
        </w:rPr>
        <w:t>当厨师，他</w:t>
      </w:r>
      <w:r w:rsidR="00B67D41" w:rsidRPr="0014076B">
        <w:rPr>
          <w:rFonts w:ascii="楷体" w:eastAsia="楷体" w:hAnsi="楷体"/>
          <w:sz w:val="28"/>
          <w:szCs w:val="28"/>
          <w:lang w:eastAsia="zh-CN"/>
        </w:rPr>
        <w:t>炒的菜</w:t>
      </w:r>
      <w:r w:rsidR="007F0B09" w:rsidRPr="0014076B">
        <w:rPr>
          <w:rFonts w:ascii="楷体" w:eastAsia="楷体" w:hAnsi="楷体"/>
          <w:sz w:val="28"/>
          <w:szCs w:val="28"/>
          <w:lang w:eastAsia="zh-CN"/>
        </w:rPr>
        <w:t>飘香十里，引无数游人</w:t>
      </w:r>
      <w:r w:rsidR="008366CF" w:rsidRPr="0014076B">
        <w:rPr>
          <w:rFonts w:ascii="楷体" w:eastAsia="楷体" w:hAnsi="楷体"/>
          <w:sz w:val="28"/>
          <w:szCs w:val="28"/>
          <w:lang w:eastAsia="zh-CN"/>
        </w:rPr>
        <w:t>贵客慕名而来。不过</w:t>
      </w:r>
      <w:r w:rsidR="00823588" w:rsidRPr="0014076B">
        <w:rPr>
          <w:rFonts w:ascii="楷体" w:eastAsia="楷体" w:hAnsi="楷体"/>
          <w:sz w:val="28"/>
          <w:szCs w:val="28"/>
          <w:lang w:eastAsia="zh-CN"/>
        </w:rPr>
        <w:t>他在厨房里烹饪的时候</w:t>
      </w:r>
      <w:r w:rsidR="00EE2842" w:rsidRPr="0014076B">
        <w:rPr>
          <w:rFonts w:ascii="楷体" w:eastAsia="楷体" w:hAnsi="楷体"/>
          <w:sz w:val="28"/>
          <w:szCs w:val="28"/>
          <w:lang w:eastAsia="zh-CN"/>
        </w:rPr>
        <w:t>不允许有人在旁边观看，伙计们上菜</w:t>
      </w:r>
      <w:r w:rsidR="00A365B1" w:rsidRPr="0014076B">
        <w:rPr>
          <w:rFonts w:ascii="楷体" w:eastAsia="楷体" w:hAnsi="楷体"/>
          <w:sz w:val="28"/>
          <w:szCs w:val="28"/>
          <w:lang w:eastAsia="zh-CN"/>
        </w:rPr>
        <w:t>供料都是通过一个挂着帘子的窗口</w:t>
      </w:r>
      <w:r w:rsidR="00256C6C" w:rsidRPr="0014076B">
        <w:rPr>
          <w:rFonts w:ascii="楷体" w:eastAsia="楷体" w:hAnsi="楷体"/>
          <w:sz w:val="28"/>
          <w:szCs w:val="28"/>
          <w:lang w:eastAsia="zh-CN"/>
        </w:rPr>
        <w:t>进行交接</w:t>
      </w:r>
      <w:r w:rsidR="00684BC2" w:rsidRPr="0014076B">
        <w:rPr>
          <w:rFonts w:ascii="楷体" w:eastAsia="楷体" w:hAnsi="楷体"/>
          <w:sz w:val="28"/>
          <w:szCs w:val="28"/>
          <w:lang w:eastAsia="zh-CN"/>
        </w:rPr>
        <w:t>，酒家的</w:t>
      </w:r>
      <w:r w:rsidR="002B22C9" w:rsidRPr="0014076B">
        <w:rPr>
          <w:rFonts w:ascii="楷体" w:eastAsia="楷体" w:hAnsi="楷体" w:hint="eastAsia"/>
          <w:sz w:val="28"/>
          <w:szCs w:val="28"/>
          <w:lang w:eastAsia="zh-CN"/>
        </w:rPr>
        <w:t>掌柜</w:t>
      </w:r>
      <w:r w:rsidR="00D13422" w:rsidRPr="0014076B">
        <w:rPr>
          <w:rFonts w:ascii="楷体" w:eastAsia="楷体" w:hAnsi="楷体"/>
          <w:sz w:val="28"/>
          <w:szCs w:val="28"/>
          <w:lang w:eastAsia="zh-CN"/>
        </w:rPr>
        <w:t>见他炒的菜</w:t>
      </w:r>
      <w:r w:rsidR="00790590" w:rsidRPr="0014076B">
        <w:rPr>
          <w:rFonts w:ascii="楷体" w:eastAsia="楷体" w:hAnsi="楷体"/>
          <w:sz w:val="28"/>
          <w:szCs w:val="28"/>
          <w:lang w:eastAsia="zh-CN"/>
        </w:rPr>
        <w:t>大受欢迎，便也</w:t>
      </w:r>
      <w:r w:rsidR="00DD3889" w:rsidRPr="0014076B">
        <w:rPr>
          <w:rFonts w:ascii="楷体" w:eastAsia="楷体" w:hAnsi="楷体" w:hint="eastAsia"/>
          <w:sz w:val="28"/>
          <w:szCs w:val="28"/>
          <w:lang w:eastAsia="zh-CN"/>
        </w:rPr>
        <w:t>没有</w:t>
      </w:r>
      <w:r w:rsidR="001040E9" w:rsidRPr="0014076B">
        <w:rPr>
          <w:rFonts w:ascii="楷体" w:eastAsia="楷体" w:hAnsi="楷体"/>
          <w:sz w:val="28"/>
          <w:szCs w:val="28"/>
          <w:lang w:eastAsia="zh-CN"/>
        </w:rPr>
        <w:t>多管，任由他在厨房里自由发挥。</w:t>
      </w:r>
    </w:p>
    <w:p w14:paraId="7F2FA86A" w14:textId="0EC8F18B" w:rsidR="000E6DA6" w:rsidRPr="0014076B" w:rsidRDefault="00174330" w:rsidP="00EE038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/>
          <w:sz w:val="28"/>
          <w:szCs w:val="28"/>
          <w:lang w:eastAsia="zh-CN"/>
        </w:rPr>
        <w:t>随着</w:t>
      </w:r>
      <w:r w:rsidR="00611B66" w:rsidRPr="0014076B">
        <w:rPr>
          <w:rFonts w:ascii="楷体" w:eastAsia="楷体" w:hAnsi="楷体"/>
          <w:sz w:val="28"/>
          <w:szCs w:val="28"/>
          <w:lang w:eastAsia="zh-CN"/>
        </w:rPr>
        <w:t>酒家生意的逐渐兴</w:t>
      </w:r>
      <w:del w:id="0" w:author="Byron" w:date="2024-11-03T01:03:00Z" w16du:dateUtc="2024-11-02T17:03:00Z">
        <w:r w:rsidR="00611B66" w:rsidRPr="0014076B" w:rsidDel="0006109F">
          <w:rPr>
            <w:rFonts w:ascii="楷体" w:eastAsia="楷体" w:hAnsi="楷体" w:hint="eastAsia"/>
            <w:sz w:val="28"/>
            <w:szCs w:val="28"/>
            <w:lang w:eastAsia="zh-CN"/>
          </w:rPr>
          <w:delText>盛</w:delText>
        </w:r>
      </w:del>
      <w:ins w:id="1" w:author="Byron" w:date="2024-11-03T01:03:00Z" w16du:dateUtc="2024-11-02T17:03:00Z">
        <w:r w:rsidR="0006109F">
          <w:rPr>
            <w:rFonts w:ascii="楷体" w:eastAsia="楷体" w:hAnsi="楷体" w:hint="eastAsia"/>
            <w:sz w:val="28"/>
            <w:szCs w:val="28"/>
            <w:lang w:eastAsia="zh-CN"/>
          </w:rPr>
          <w:t>隆</w:t>
        </w:r>
      </w:ins>
      <w:r w:rsidR="00611B66" w:rsidRPr="0014076B">
        <w:rPr>
          <w:rFonts w:ascii="楷体" w:eastAsia="楷体" w:hAnsi="楷体"/>
          <w:sz w:val="28"/>
          <w:szCs w:val="28"/>
          <w:lang w:eastAsia="zh-CN"/>
        </w:rPr>
        <w:t>，师门的名气也</w:t>
      </w:r>
      <w:r w:rsidR="00196DD6" w:rsidRPr="0014076B">
        <w:rPr>
          <w:rFonts w:ascii="楷体" w:eastAsia="楷体" w:hAnsi="楷体"/>
          <w:sz w:val="28"/>
          <w:szCs w:val="28"/>
          <w:lang w:eastAsia="zh-CN"/>
        </w:rPr>
        <w:t>越来越大，许多人不惜长途奔波，跨越千里</w:t>
      </w:r>
      <w:r w:rsidR="00C2268D" w:rsidRPr="0014076B">
        <w:rPr>
          <w:rFonts w:ascii="楷体" w:eastAsia="楷体" w:hAnsi="楷体"/>
          <w:sz w:val="28"/>
          <w:szCs w:val="28"/>
          <w:lang w:eastAsia="zh-CN"/>
        </w:rPr>
        <w:t>，都要来尝一尝他的手艺。他的名字</w:t>
      </w:r>
      <w:r w:rsidR="00DD3889" w:rsidRPr="0014076B">
        <w:rPr>
          <w:rFonts w:ascii="楷体" w:eastAsia="楷体" w:hAnsi="楷体" w:hint="eastAsia"/>
          <w:sz w:val="28"/>
          <w:szCs w:val="28"/>
          <w:lang w:eastAsia="zh-CN"/>
        </w:rPr>
        <w:t>自然</w:t>
      </w:r>
      <w:r w:rsidR="00C2268D" w:rsidRPr="0014076B">
        <w:rPr>
          <w:rFonts w:ascii="楷体" w:eastAsia="楷体" w:hAnsi="楷体"/>
          <w:sz w:val="28"/>
          <w:szCs w:val="28"/>
          <w:lang w:eastAsia="zh-CN"/>
        </w:rPr>
        <w:t>也传到了夏帝的耳里，</w:t>
      </w:r>
      <w:r w:rsidR="00DD3889" w:rsidRPr="0014076B">
        <w:rPr>
          <w:rFonts w:ascii="楷体" w:eastAsia="楷体" w:hAnsi="楷体" w:hint="eastAsia"/>
          <w:sz w:val="28"/>
          <w:szCs w:val="28"/>
          <w:lang w:eastAsia="zh-CN"/>
        </w:rPr>
        <w:t>夏帝对这个神秘的厨子很是感兴趣，于是便亲自前往酒家一探究竟。</w:t>
      </w:r>
    </w:p>
    <w:p w14:paraId="4B9CE98C" w14:textId="297349C3" w:rsidR="00DD3889" w:rsidRPr="0014076B" w:rsidRDefault="00EE0388" w:rsidP="00410E10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像往常一样，师门独自一人在厨房忙活</w:t>
      </w:r>
      <w:r w:rsidR="00293EA2" w:rsidRPr="0014076B">
        <w:rPr>
          <w:rFonts w:ascii="楷体" w:eastAsia="楷体" w:hAnsi="楷体" w:hint="eastAsia"/>
          <w:sz w:val="28"/>
          <w:szCs w:val="28"/>
          <w:lang w:eastAsia="zh-CN"/>
        </w:rPr>
        <w:t>，他时而操控着炒菜锅下的火焰，用火焰托起锅底使其摇晃，达到翻炒的效果；时而加大火力，加快</w:t>
      </w:r>
      <w:r w:rsidR="00410E10" w:rsidRPr="0014076B">
        <w:rPr>
          <w:rFonts w:ascii="楷体" w:eastAsia="楷体" w:hAnsi="楷体" w:hint="eastAsia"/>
          <w:sz w:val="28"/>
          <w:szCs w:val="28"/>
          <w:lang w:eastAsia="zh-CN"/>
        </w:rPr>
        <w:t>汤汁收干的速度；时而调小火焰，保持汤羹微微沸腾的状态</w:t>
      </w:r>
      <w:r w:rsidR="00410E10" w:rsidRPr="0014076B">
        <w:rPr>
          <w:rFonts w:ascii="楷体" w:eastAsia="楷体" w:hAnsi="楷体"/>
          <w:sz w:val="28"/>
          <w:szCs w:val="28"/>
          <w:lang w:eastAsia="zh-CN"/>
        </w:rPr>
        <w:t>……</w:t>
      </w:r>
      <w:r w:rsidR="00410E10" w:rsidRPr="0014076B">
        <w:rPr>
          <w:rFonts w:ascii="楷体" w:eastAsia="楷体" w:hAnsi="楷体" w:hint="eastAsia"/>
          <w:sz w:val="28"/>
          <w:szCs w:val="28"/>
          <w:lang w:eastAsia="zh-CN"/>
        </w:rPr>
        <w:t>不过他没注意到的是，平时上菜的帘子已经被掀开了，孔甲正透过窗口静静地观察着师门，他的心思似乎已不在师门烹饪的美味佳肴上了，一个疯狂的想法正在他的心底酝酿。</w:t>
      </w:r>
    </w:p>
    <w:p w14:paraId="2ED7192E" w14:textId="2917CF12" w:rsidR="00410E10" w:rsidRPr="0014076B" w:rsidRDefault="004859B0" w:rsidP="00410E10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师门忙完这一波之后走出了厨房，迎接他的除了正悬在天空的太阳，还有盔甲反射的寒光，顺着光的方向看去，反光的中间站着一位身着黄袍的人，而那个人的目光正炬炬地看着自己。</w:t>
      </w:r>
    </w:p>
    <w:p w14:paraId="064A46B5" w14:textId="53D1DE10" w:rsidR="004859B0" w:rsidRPr="0014076B" w:rsidRDefault="004859B0" w:rsidP="00410E10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lastRenderedPageBreak/>
        <w:t>“做朕的将军如何？”穿黄衣的人开口说道。</w:t>
      </w:r>
    </w:p>
    <w:p w14:paraId="1491D689" w14:textId="2FF84C2C" w:rsidR="004859B0" w:rsidRPr="0014076B" w:rsidRDefault="004859B0" w:rsidP="00410E10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“我只想当个厨子。”师门以同样的眼神回应。</w:t>
      </w:r>
    </w:p>
    <w:p w14:paraId="7DF8F886" w14:textId="6DDF4F2B" w:rsidR="004859B0" w:rsidRPr="0014076B" w:rsidRDefault="004859B0" w:rsidP="00410E10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“跟朕走，不然让你没处做厨子</w:t>
      </w:r>
      <w:ins w:id="2" w:author="Byron" w:date="2024-11-03T01:04:00Z" w16du:dateUtc="2024-11-02T17:04:00Z">
        <w:r w:rsidR="0006109F">
          <w:rPr>
            <w:rFonts w:ascii="楷体" w:eastAsia="楷体" w:hAnsi="楷体" w:hint="eastAsia"/>
            <w:sz w:val="28"/>
            <w:szCs w:val="28"/>
            <w:lang w:eastAsia="zh-CN"/>
          </w:rPr>
          <w:t>！</w:t>
        </w:r>
      </w:ins>
      <w:r w:rsidRPr="0014076B">
        <w:rPr>
          <w:rFonts w:ascii="楷体" w:eastAsia="楷体" w:hAnsi="楷体" w:hint="eastAsia"/>
          <w:sz w:val="28"/>
          <w:szCs w:val="28"/>
          <w:lang w:eastAsia="zh-CN"/>
        </w:rPr>
        <w:t>”</w:t>
      </w:r>
      <w:r w:rsidR="002B22C9" w:rsidRPr="0014076B">
        <w:rPr>
          <w:rFonts w:ascii="楷体" w:eastAsia="楷体" w:hAnsi="楷体" w:hint="eastAsia"/>
          <w:sz w:val="28"/>
          <w:szCs w:val="28"/>
          <w:lang w:eastAsia="zh-CN"/>
        </w:rPr>
        <w:t>话音刚落，酒家掌柜已被禁卫用刀架着脖子走了出来。</w:t>
      </w:r>
    </w:p>
    <w:p w14:paraId="0D934B09" w14:textId="2C052D58" w:rsidR="003E1B58" w:rsidRPr="0014076B" w:rsidRDefault="003E1B58" w:rsidP="00410E10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师门瞥了一眼掌柜，重新与孔甲四目相对，云淡风轻地答：“好。”</w:t>
      </w:r>
    </w:p>
    <w:p w14:paraId="4160E900" w14:textId="12031B6E" w:rsidR="003E1B58" w:rsidRPr="0014076B" w:rsidRDefault="003E1B58" w:rsidP="003E1B58">
      <w:pPr>
        <w:ind w:firstLine="564"/>
        <w:jc w:val="center"/>
        <w:rPr>
          <w:rFonts w:ascii="楷体" w:eastAsia="楷体" w:hAnsi="楷体" w:hint="eastAsia"/>
          <w:sz w:val="32"/>
          <w:szCs w:val="32"/>
          <w:lang w:eastAsia="zh-CN"/>
        </w:rPr>
      </w:pPr>
      <w:r w:rsidRPr="0014076B">
        <w:rPr>
          <w:rFonts w:ascii="楷体" w:eastAsia="楷体" w:hAnsi="楷体" w:hint="eastAsia"/>
          <w:sz w:val="32"/>
          <w:szCs w:val="32"/>
          <w:lang w:eastAsia="zh-CN"/>
        </w:rPr>
        <w:t>二</w:t>
      </w:r>
    </w:p>
    <w:p w14:paraId="5E6CDC38" w14:textId="261D887B" w:rsidR="003E1B58" w:rsidRPr="0014076B" w:rsidRDefault="003E1B58" w:rsidP="003E1B5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师门在城门前向身后望去，城墙上，孔甲像第一次见他时注视着他；城墙下，是他训练的十万大军</w:t>
      </w:r>
      <w:r w:rsidR="00591C91" w:rsidRPr="0014076B">
        <w:rPr>
          <w:rFonts w:ascii="楷体" w:eastAsia="楷体" w:hAnsi="楷体" w:hint="eastAsia"/>
          <w:sz w:val="28"/>
          <w:szCs w:val="28"/>
          <w:lang w:eastAsia="zh-CN"/>
        </w:rPr>
        <w:t>。</w:t>
      </w:r>
    </w:p>
    <w:p w14:paraId="4C139E5F" w14:textId="1396A9D5" w:rsidR="00591C91" w:rsidRPr="0014076B" w:rsidRDefault="00591C91" w:rsidP="003E1B5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火军与一般的军队从外表看上去并没有什么不同，不过当你仔细观察他们，你会发现他们所有的武器表面都泛着光——油！</w:t>
      </w:r>
    </w:p>
    <w:p w14:paraId="4D89E410" w14:textId="3279D117" w:rsidR="00B623A0" w:rsidRPr="0014076B" w:rsidRDefault="00B623A0" w:rsidP="003E1B5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火军第一式：万箭齐发。两军交战，弓箭手先行，箭在射出去之后正常飞行，直到接触敌人之前，师门只</w:t>
      </w:r>
      <w:del w:id="3" w:author="Byron" w:date="2024-11-03T01:05:00Z" w16du:dateUtc="2024-11-02T17:05:00Z">
        <w:r w:rsidRPr="0014076B" w:rsidDel="0006109F">
          <w:rPr>
            <w:rFonts w:ascii="楷体" w:eastAsia="楷体" w:hAnsi="楷体" w:hint="eastAsia"/>
            <w:sz w:val="28"/>
            <w:szCs w:val="28"/>
            <w:lang w:eastAsia="zh-CN"/>
          </w:rPr>
          <w:delText>肖</w:delText>
        </w:r>
      </w:del>
      <w:ins w:id="4" w:author="Byron" w:date="2024-11-03T01:05:00Z" w16du:dateUtc="2024-11-02T17:05:00Z">
        <w:r w:rsidR="0006109F">
          <w:rPr>
            <w:rFonts w:ascii="楷体" w:eastAsia="楷体" w:hAnsi="楷体" w:hint="eastAsia"/>
            <w:sz w:val="28"/>
            <w:szCs w:val="28"/>
            <w:lang w:eastAsia="zh-CN"/>
          </w:rPr>
          <w:t>需要</w:t>
        </w:r>
      </w:ins>
      <w:r w:rsidRPr="0014076B">
        <w:rPr>
          <w:rFonts w:ascii="楷体" w:eastAsia="楷体" w:hAnsi="楷体" w:hint="eastAsia"/>
          <w:sz w:val="28"/>
          <w:szCs w:val="28"/>
          <w:lang w:eastAsia="zh-CN"/>
        </w:rPr>
        <w:t>挥动双手，普通的箭矢瞬间便变成烈焰箭矢，只需一刹那，敌方阵地就会成为一片火海。</w:t>
      </w:r>
    </w:p>
    <w:p w14:paraId="2DDB1117" w14:textId="08D3CCCF" w:rsidR="00B623A0" w:rsidRPr="0014076B" w:rsidRDefault="00B623A0" w:rsidP="003E1B5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火军第二式：攻坚火炮。</w:t>
      </w:r>
      <w:r w:rsidR="00FD1EF0" w:rsidRPr="0014076B">
        <w:rPr>
          <w:rFonts w:ascii="楷体" w:eastAsia="楷体" w:hAnsi="楷体" w:hint="eastAsia"/>
          <w:sz w:val="28"/>
          <w:szCs w:val="28"/>
          <w:lang w:eastAsia="zh-CN"/>
        </w:rPr>
        <w:t>火箭虽烈却奈何不了厚重的城墙，遇到顽强的敌人死守城头，这时就需要攻坚火炮的出场了。投石器已是攻城的大杀器，如果再加上火药会如何呢？投石器投掷出木头炮弹，炮弹里装满了硫磺和硝石，命中目标之时，师门拍拍手即可将城墙炸的东倒西塌。</w:t>
      </w:r>
    </w:p>
    <w:p w14:paraId="79538A97" w14:textId="1B6E7C6C" w:rsidR="00FD1EF0" w:rsidRPr="0014076B" w:rsidRDefault="00FD1EF0" w:rsidP="003E1B5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火军第三式：烈焰刀。两军短兵相接时就是真枪真刀的对拼了，师门打一个响指，火军士兵的刀便燃起烈火</w:t>
      </w:r>
      <w:r w:rsidR="00936107" w:rsidRPr="0014076B">
        <w:rPr>
          <w:rFonts w:ascii="楷体" w:eastAsia="楷体" w:hAnsi="楷体" w:hint="eastAsia"/>
          <w:sz w:val="28"/>
          <w:szCs w:val="28"/>
          <w:lang w:eastAsia="zh-CN"/>
        </w:rPr>
        <w:t>，向敌人砍去，没有任何盔甲盾牌可以接住烈刃的第二下。</w:t>
      </w:r>
    </w:p>
    <w:p w14:paraId="5F1B7B2A" w14:textId="0C061642" w:rsidR="00936107" w:rsidRPr="0014076B" w:rsidRDefault="00936107" w:rsidP="003E1B58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只凭这三式，火军百战百胜，所向披靡，一路从夏国的边境胜利高歌，直抵南国的都城之下，还未等师门下令，南国的君主已大开城门投降了。</w:t>
      </w:r>
    </w:p>
    <w:p w14:paraId="258BB746" w14:textId="60226BBC" w:rsidR="00936107" w:rsidRPr="0014076B" w:rsidRDefault="00936107" w:rsidP="00936107">
      <w:pPr>
        <w:ind w:firstLine="564"/>
        <w:jc w:val="center"/>
        <w:rPr>
          <w:rFonts w:ascii="楷体" w:eastAsia="楷体" w:hAnsi="楷体" w:hint="eastAsia"/>
          <w:b/>
          <w:bCs/>
          <w:sz w:val="32"/>
          <w:szCs w:val="32"/>
          <w:lang w:eastAsia="zh-CN"/>
        </w:rPr>
      </w:pPr>
      <w:r w:rsidRPr="0014076B">
        <w:rPr>
          <w:rFonts w:ascii="楷体" w:eastAsia="楷体" w:hAnsi="楷体" w:hint="eastAsia"/>
          <w:b/>
          <w:bCs/>
          <w:sz w:val="32"/>
          <w:szCs w:val="32"/>
          <w:lang w:eastAsia="zh-CN"/>
        </w:rPr>
        <w:t>三</w:t>
      </w:r>
    </w:p>
    <w:p w14:paraId="61A2648B" w14:textId="14CBFF24" w:rsidR="005E6109" w:rsidRPr="0014076B" w:rsidRDefault="00936107" w:rsidP="005E610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南国被灭之后</w:t>
      </w:r>
      <w:r w:rsidR="008B7753" w:rsidRPr="0014076B">
        <w:rPr>
          <w:rFonts w:ascii="楷体" w:eastAsia="楷体" w:hAnsi="楷体" w:hint="eastAsia"/>
          <w:sz w:val="28"/>
          <w:szCs w:val="28"/>
          <w:lang w:eastAsia="zh-CN"/>
        </w:rPr>
        <w:t>，孔甲终于完成了一统天下的心愿，他把都城迁到了前南国的首都，并大摆宴席，整日饮酒作乐，夜夜笙歌</w:t>
      </w:r>
      <w:r w:rsidR="005E6109" w:rsidRPr="0014076B">
        <w:rPr>
          <w:rFonts w:ascii="楷体" w:eastAsia="楷体" w:hAnsi="楷体" w:hint="eastAsia"/>
          <w:sz w:val="28"/>
          <w:szCs w:val="28"/>
          <w:lang w:eastAsia="zh-CN"/>
        </w:rPr>
        <w:t>。</w:t>
      </w:r>
    </w:p>
    <w:p w14:paraId="5B377EDF" w14:textId="7563097F" w:rsidR="001B47A9" w:rsidRPr="0014076B" w:rsidRDefault="005E6109" w:rsidP="001B47A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lastRenderedPageBreak/>
        <w:t>一日，在宴席上，师门向孔甲提出卸甲归田的想法</w:t>
      </w:r>
      <w:r w:rsidR="001B47A9" w:rsidRPr="0014076B">
        <w:rPr>
          <w:rFonts w:ascii="楷体" w:eastAsia="楷体" w:hAnsi="楷体" w:hint="eastAsia"/>
          <w:sz w:val="28"/>
          <w:szCs w:val="28"/>
          <w:lang w:eastAsia="zh-CN"/>
        </w:rPr>
        <w:t>，他本就无意打打杀杀，现如今夏国已经统一天下，他只想归隐田园，过一个普通人的生活。孔甲听到后愣了一下，眼神呆滞了几秒，不过立马又回过神来，微笑着答应了师门的请求。</w:t>
      </w:r>
    </w:p>
    <w:p w14:paraId="34BBBDA5" w14:textId="487247A2" w:rsidR="001B47A9" w:rsidRPr="0014076B" w:rsidRDefault="001B47A9" w:rsidP="001B47A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师门在辞去官职之后离开了都城，在城外的一处山脚下落了脚，搭了个茅草屋，门前种了一棵桃树，每日</w:t>
      </w:r>
      <w:r w:rsidR="009F4D15" w:rsidRPr="0014076B">
        <w:rPr>
          <w:rFonts w:ascii="楷体" w:eastAsia="楷体" w:hAnsi="楷体" w:hint="eastAsia"/>
          <w:sz w:val="28"/>
          <w:szCs w:val="28"/>
          <w:lang w:eastAsia="zh-CN"/>
        </w:rPr>
        <w:t>在树前</w:t>
      </w:r>
      <w:r w:rsidR="00115D34" w:rsidRPr="0014076B">
        <w:rPr>
          <w:rFonts w:ascii="楷体" w:eastAsia="楷体" w:hAnsi="楷体" w:hint="eastAsia"/>
          <w:sz w:val="28"/>
          <w:szCs w:val="28"/>
          <w:lang w:eastAsia="zh-CN"/>
        </w:rPr>
        <w:t>浇水施肥，休养生息。不过这样的日子并没有持续多久</w:t>
      </w:r>
      <w:r w:rsidR="008366C8" w:rsidRPr="0014076B">
        <w:rPr>
          <w:rFonts w:ascii="楷体" w:eastAsia="楷体" w:hAnsi="楷体" w:hint="eastAsia"/>
          <w:sz w:val="28"/>
          <w:szCs w:val="28"/>
          <w:lang w:eastAsia="zh-CN"/>
        </w:rPr>
        <w:t>。</w:t>
      </w:r>
    </w:p>
    <w:p w14:paraId="32AB60EF" w14:textId="7EAF7413" w:rsidR="008366C8" w:rsidRPr="0014076B" w:rsidRDefault="008366C8" w:rsidP="001B47A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话说孔甲在放师门离开之后他愈发担忧，师门操纵火焰的能力令他十分忌惮，火军的十万将士对师门也是忠心耿耿</w:t>
      </w:r>
      <w:r w:rsidR="00870AD6" w:rsidRPr="0014076B">
        <w:rPr>
          <w:rFonts w:ascii="楷体" w:eastAsia="楷体" w:hAnsi="楷体" w:hint="eastAsia"/>
          <w:sz w:val="28"/>
          <w:szCs w:val="28"/>
          <w:lang w:eastAsia="zh-CN"/>
        </w:rPr>
        <w:t>，孔甲害怕师门在离开都城后在外密谋反叛，这样自己刚统一的江山又要易主。于是孔甲派出了密探，秘密监视着师门的一举一动。虽然师门只是每天种花养草，练气打坐，可孔甲对他的怀疑不曾衰减。“如今天下一统，四海之内皆为朕的国土，</w:t>
      </w:r>
      <w:r w:rsidR="00180096" w:rsidRPr="0014076B">
        <w:rPr>
          <w:rFonts w:ascii="楷体" w:eastAsia="楷体" w:hAnsi="楷体" w:hint="eastAsia"/>
          <w:sz w:val="28"/>
          <w:szCs w:val="28"/>
          <w:lang w:eastAsia="zh-CN"/>
        </w:rPr>
        <w:t>再维持这么一支军队也没有必要了</w:t>
      </w:r>
      <w:r w:rsidR="00870AD6" w:rsidRPr="0014076B">
        <w:rPr>
          <w:rFonts w:ascii="楷体" w:eastAsia="楷体" w:hAnsi="楷体" w:hint="eastAsia"/>
          <w:sz w:val="28"/>
          <w:szCs w:val="28"/>
          <w:lang w:eastAsia="zh-CN"/>
        </w:rPr>
        <w:t>”</w:t>
      </w:r>
      <w:r w:rsidR="00180096" w:rsidRPr="0014076B">
        <w:rPr>
          <w:rFonts w:ascii="楷体" w:eastAsia="楷体" w:hAnsi="楷体" w:hint="eastAsia"/>
          <w:sz w:val="28"/>
          <w:szCs w:val="28"/>
          <w:lang w:eastAsia="zh-CN"/>
        </w:rPr>
        <w:t>孔甲已经下定决心，决定要除掉师门。</w:t>
      </w:r>
    </w:p>
    <w:p w14:paraId="562CA974" w14:textId="299A2931" w:rsidR="00180096" w:rsidRPr="0014076B" w:rsidRDefault="00037A1E" w:rsidP="001B47A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这天师门正在树下打坐，一队全副武装的士兵出现在了他的身后。“奉</w:t>
      </w:r>
      <w:r w:rsidR="005E7D0A" w:rsidRPr="0014076B">
        <w:rPr>
          <w:rFonts w:ascii="楷体" w:eastAsia="楷体" w:hAnsi="楷体" w:hint="eastAsia"/>
          <w:sz w:val="28"/>
          <w:szCs w:val="28"/>
          <w:lang w:eastAsia="zh-CN"/>
        </w:rPr>
        <w:t>圣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上的旨意，我们来送您最后一程。”为首的士兵说道。</w:t>
      </w:r>
    </w:p>
    <w:p w14:paraId="4367509B" w14:textId="5E479E0D" w:rsidR="00037A1E" w:rsidRPr="0014076B" w:rsidRDefault="00037A1E" w:rsidP="001B47A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</w:t>
      </w:r>
      <w:r w:rsidR="005E7D0A" w:rsidRPr="0014076B">
        <w:rPr>
          <w:rFonts w:ascii="楷体" w:eastAsia="楷体" w:hAnsi="楷体" w:hint="eastAsia"/>
          <w:sz w:val="28"/>
          <w:szCs w:val="28"/>
          <w:lang w:eastAsia="zh-CN"/>
        </w:rPr>
        <w:t>请便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。”</w:t>
      </w:r>
      <w:r w:rsidR="005E7D0A" w:rsidRPr="0014076B">
        <w:rPr>
          <w:rFonts w:ascii="楷体" w:eastAsia="楷体" w:hAnsi="楷体" w:hint="eastAsia"/>
          <w:sz w:val="28"/>
          <w:szCs w:val="28"/>
          <w:lang w:eastAsia="zh-CN"/>
        </w:rPr>
        <w:t>师门平静地回答道，双目紧闭</w:t>
      </w:r>
      <w:r w:rsidR="00110F0B" w:rsidRPr="0014076B">
        <w:rPr>
          <w:rFonts w:ascii="楷体" w:eastAsia="楷体" w:hAnsi="楷体" w:hint="eastAsia"/>
          <w:sz w:val="28"/>
          <w:szCs w:val="28"/>
          <w:lang w:eastAsia="zh-CN"/>
        </w:rPr>
        <w:t>。</w:t>
      </w:r>
    </w:p>
    <w:p w14:paraId="694414A3" w14:textId="4E6A7117" w:rsidR="00110F0B" w:rsidRPr="0014076B" w:rsidRDefault="00110F0B" w:rsidP="001B47A9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一代传奇的师门就此结束了他的生命，他的尸骨被埋在了他种的桃树下，每年桃花盛开之际，山上的树木都会变红，仿佛整座山在燃起了熊熊大火。</w:t>
      </w:r>
    </w:p>
    <w:p w14:paraId="37380EFA" w14:textId="2A1B05CC" w:rsidR="00110F0B" w:rsidRPr="0014076B" w:rsidRDefault="00110F0B" w:rsidP="00110F0B">
      <w:pPr>
        <w:ind w:firstLine="564"/>
        <w:jc w:val="center"/>
        <w:rPr>
          <w:rFonts w:ascii="楷体" w:eastAsia="楷体" w:hAnsi="楷体" w:hint="eastAsia"/>
          <w:b/>
          <w:bCs/>
          <w:sz w:val="32"/>
          <w:szCs w:val="32"/>
          <w:lang w:eastAsia="zh-CN"/>
        </w:rPr>
      </w:pPr>
      <w:r w:rsidRPr="0014076B">
        <w:rPr>
          <w:rFonts w:ascii="楷体" w:eastAsia="楷体" w:hAnsi="楷体" w:hint="eastAsia"/>
          <w:b/>
          <w:bCs/>
          <w:sz w:val="32"/>
          <w:szCs w:val="32"/>
          <w:lang w:eastAsia="zh-CN"/>
        </w:rPr>
        <w:t>四</w:t>
      </w:r>
    </w:p>
    <w:p w14:paraId="2434DC54" w14:textId="7E62CE23" w:rsidR="00110F0B" w:rsidRPr="0014076B" w:rsidRDefault="00110F0B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一日，孔甲</w:t>
      </w:r>
      <w:del w:id="5" w:author="Byron" w:date="2024-11-03T01:08:00Z" w16du:dateUtc="2024-11-02T17:08:00Z">
        <w:r w:rsidRPr="0014076B" w:rsidDel="0006109F">
          <w:rPr>
            <w:rFonts w:ascii="楷体" w:eastAsia="楷体" w:hAnsi="楷体" w:hint="eastAsia"/>
            <w:sz w:val="28"/>
            <w:szCs w:val="28"/>
            <w:lang w:eastAsia="zh-CN"/>
          </w:rPr>
          <w:delText>协</w:delText>
        </w:r>
      </w:del>
      <w:ins w:id="6" w:author="Byron" w:date="2024-11-03T01:08:00Z" w16du:dateUtc="2024-11-02T17:08:00Z">
        <w:r w:rsidR="0006109F">
          <w:rPr>
            <w:rFonts w:ascii="楷体" w:eastAsia="楷体" w:hAnsi="楷体" w:hint="eastAsia"/>
            <w:sz w:val="28"/>
            <w:szCs w:val="28"/>
            <w:lang w:eastAsia="zh-CN"/>
          </w:rPr>
          <w:t>携</w:t>
        </w:r>
      </w:ins>
      <w:r w:rsidRPr="0014076B">
        <w:rPr>
          <w:rFonts w:ascii="楷体" w:eastAsia="楷体" w:hAnsi="楷体" w:hint="eastAsia"/>
          <w:sz w:val="28"/>
          <w:szCs w:val="28"/>
          <w:lang w:eastAsia="zh-CN"/>
        </w:rPr>
        <w:t>妃子和一众大臣外出打猎，路过山前发现这里的树叶都呈现出热烈的火红色</w:t>
      </w:r>
      <w:r w:rsidR="0039151A" w:rsidRPr="0014076B">
        <w:rPr>
          <w:rFonts w:ascii="楷体" w:eastAsia="楷体" w:hAnsi="楷体" w:hint="eastAsia"/>
          <w:sz w:val="28"/>
          <w:szCs w:val="28"/>
          <w:lang w:eastAsia="zh-CN"/>
        </w:rPr>
        <w:t>，大臣告诉他这里正是师门生前的隐居之处。孔甲继续前行，来到了桃树前。</w:t>
      </w:r>
    </w:p>
    <w:p w14:paraId="04A49C7E" w14:textId="1145D67B" w:rsidR="0039151A" w:rsidRPr="0014076B" w:rsidRDefault="0039151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06109F">
        <w:rPr>
          <w:rFonts w:ascii="楷体" w:eastAsia="楷体" w:hAnsi="楷体" w:hint="eastAsia"/>
          <w:sz w:val="28"/>
          <w:szCs w:val="28"/>
          <w:u w:val="single"/>
          <w:lang w:eastAsia="zh-CN"/>
          <w:rPrChange w:id="7" w:author="Byron" w:date="2024-11-03T01:08:00Z" w16du:dateUtc="2024-11-02T17:08:00Z">
            <w:rPr>
              <w:rFonts w:ascii="楷体" w:eastAsia="楷体" w:hAnsi="楷体" w:hint="eastAsia"/>
              <w:sz w:val="28"/>
              <w:szCs w:val="28"/>
              <w:lang w:eastAsia="zh-CN"/>
            </w:rPr>
          </w:rPrChange>
        </w:rPr>
        <w:t>树下微风轻拂，鸟语花香，落英缤纷。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孔甲支开了身边的人，独自一人站在树下，对着桃树自顾自地说了起来。</w:t>
      </w:r>
    </w:p>
    <w:p w14:paraId="5E3E4B2F" w14:textId="74B6F319" w:rsidR="0039151A" w:rsidRPr="0014076B" w:rsidRDefault="0039151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</w:t>
      </w:r>
      <w:r w:rsidR="006C6D5A" w:rsidRPr="0014076B">
        <w:rPr>
          <w:rFonts w:ascii="楷体" w:eastAsia="楷体" w:hAnsi="楷体" w:hint="eastAsia"/>
          <w:sz w:val="28"/>
          <w:szCs w:val="28"/>
          <w:lang w:eastAsia="zh-CN"/>
        </w:rPr>
        <w:t>好久不见啊，师门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”</w:t>
      </w:r>
    </w:p>
    <w:p w14:paraId="6ABBDC7E" w14:textId="02C496B4" w:rsidR="006C6D5A" w:rsidRPr="0014076B" w:rsidRDefault="006C6D5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lastRenderedPageBreak/>
        <w:t>“朕其实真的舍不得杀你，你为朕立下了汗马功劳，朕的江山都是你打下的啊”</w:t>
      </w:r>
    </w:p>
    <w:p w14:paraId="14B8DE04" w14:textId="4FEBBB5E" w:rsidR="006C6D5A" w:rsidRPr="0014076B" w:rsidRDefault="006C6D5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“你要是不想当朕的将军，来当个厨子也好啊”</w:t>
      </w:r>
    </w:p>
    <w:p w14:paraId="4177E322" w14:textId="3E40B3FF" w:rsidR="006C6D5A" w:rsidRPr="0014076B" w:rsidRDefault="006C6D5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“只可惜朕看的出来你不想为朕</w:t>
      </w:r>
      <w:r w:rsidR="00086B54" w:rsidRPr="0014076B">
        <w:rPr>
          <w:rFonts w:ascii="楷体" w:eastAsia="楷体" w:hAnsi="楷体" w:hint="eastAsia"/>
          <w:sz w:val="28"/>
          <w:szCs w:val="28"/>
          <w:lang w:eastAsia="zh-CN"/>
        </w:rPr>
        <w:t>所用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”</w:t>
      </w:r>
    </w:p>
    <w:p w14:paraId="4E73636B" w14:textId="40718ACC" w:rsidR="006C6D5A" w:rsidRPr="0014076B" w:rsidRDefault="006C6D5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“只可惜你有着骇人的能力”</w:t>
      </w:r>
    </w:p>
    <w:p w14:paraId="4AD857DE" w14:textId="263879E3" w:rsidR="006C6D5A" w:rsidRPr="0014076B" w:rsidRDefault="006C6D5A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“只可惜火军的将士都</w:t>
      </w:r>
      <w:r w:rsidR="00086B54" w:rsidRPr="0014076B">
        <w:rPr>
          <w:rFonts w:ascii="楷体" w:eastAsia="楷体" w:hAnsi="楷体" w:hint="eastAsia"/>
          <w:sz w:val="28"/>
          <w:szCs w:val="28"/>
          <w:lang w:eastAsia="zh-CN"/>
        </w:rPr>
        <w:t>一心向着你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”</w:t>
      </w:r>
    </w:p>
    <w:p w14:paraId="67EDA977" w14:textId="310E7242" w:rsidR="00086B54" w:rsidRPr="0014076B" w:rsidRDefault="00086B54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“朕不得不杀你啊”</w:t>
      </w:r>
    </w:p>
    <w:p w14:paraId="0C9CEA05" w14:textId="3FCE545C" w:rsidR="00086B54" w:rsidRPr="0014076B" w:rsidRDefault="00086B54" w:rsidP="00110F0B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孔甲说</w:t>
      </w:r>
      <w:r w:rsidR="00B41AF2" w:rsidRPr="0014076B">
        <w:rPr>
          <w:rFonts w:ascii="楷体" w:eastAsia="楷体" w:hAnsi="楷体" w:hint="eastAsia"/>
          <w:sz w:val="28"/>
          <w:szCs w:val="28"/>
          <w:lang w:eastAsia="zh-CN"/>
        </w:rPr>
        <w:t>罢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，转身准备离开，却听得妃子的尖叫声传来</w:t>
      </w:r>
      <w:r w:rsidR="00B41AF2" w:rsidRPr="0014076B">
        <w:rPr>
          <w:rFonts w:ascii="楷体" w:eastAsia="楷体" w:hAnsi="楷体" w:hint="eastAsia"/>
          <w:sz w:val="28"/>
          <w:szCs w:val="28"/>
          <w:lang w:eastAsia="zh-CN"/>
        </w:rPr>
        <w:t>。他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抬眼望去</w:t>
      </w:r>
      <w:r w:rsidR="00B41AF2" w:rsidRPr="0014076B">
        <w:rPr>
          <w:rFonts w:ascii="楷体" w:eastAsia="楷体" w:hAnsi="楷体" w:hint="eastAsia"/>
          <w:sz w:val="28"/>
          <w:szCs w:val="28"/>
          <w:lang w:eastAsia="zh-CN"/>
        </w:rPr>
        <w:t>，漫山的红叶竟真的燃了起来</w:t>
      </w:r>
      <w:r w:rsidR="00952FB7" w:rsidRPr="0014076B">
        <w:rPr>
          <w:rFonts w:ascii="楷体" w:eastAsia="楷体" w:hAnsi="楷体" w:hint="eastAsia"/>
          <w:sz w:val="28"/>
          <w:szCs w:val="28"/>
          <w:lang w:eastAsia="zh-CN"/>
        </w:rPr>
        <w:t>，冲天的火光映红了天空也映红了孔甲的眼球，他知道自己已插翅难逃。</w:t>
      </w:r>
    </w:p>
    <w:p w14:paraId="4C98D6B8" w14:textId="0B8D9F17" w:rsidR="00952FB7" w:rsidRPr="0014076B" w:rsidRDefault="00952FB7" w:rsidP="00952FB7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当他再次回过头，刚才还盛开的桃花已经悉数凋谢，化作火花落了下来，刚才轻拂的微风也变成了呼啸的狂风，助长着火焰的嚣张。</w:t>
      </w:r>
    </w:p>
    <w:p w14:paraId="1A86DDBD" w14:textId="6A87FE29" w:rsidR="00952FB7" w:rsidRPr="0014076B" w:rsidRDefault="0050221F" w:rsidP="00952FB7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风声，惊叫声，混杂着草木熊熊燃烧的声音，孔甲的思绪已经完全乱了，在恍惚之间，他隐隐约约听到了一个声音，深沉而有力，</w:t>
      </w:r>
      <w:r w:rsidR="0014076B">
        <w:rPr>
          <w:rFonts w:ascii="楷体" w:eastAsia="楷体" w:hAnsi="楷体" w:hint="eastAsia"/>
          <w:sz w:val="28"/>
          <w:szCs w:val="28"/>
          <w:lang w:eastAsia="zh-CN"/>
        </w:rPr>
        <w:t>空洞却清晰，</w:t>
      </w:r>
      <w:r w:rsidRPr="0014076B">
        <w:rPr>
          <w:rFonts w:ascii="楷体" w:eastAsia="楷体" w:hAnsi="楷体" w:hint="eastAsia"/>
          <w:sz w:val="28"/>
          <w:szCs w:val="28"/>
          <w:lang w:eastAsia="zh-CN"/>
        </w:rPr>
        <w:t>穿破一切嘈杂直击他的内心——</w:t>
      </w:r>
    </w:p>
    <w:p w14:paraId="0062B93F" w14:textId="35853CCF" w:rsidR="0050221F" w:rsidRDefault="0050221F" w:rsidP="00952FB7">
      <w:pPr>
        <w:ind w:firstLine="564"/>
        <w:rPr>
          <w:rFonts w:ascii="楷体" w:eastAsia="楷体" w:hAnsi="楷体" w:hint="eastAsia"/>
          <w:sz w:val="28"/>
          <w:szCs w:val="28"/>
          <w:lang w:eastAsia="zh-CN"/>
        </w:rPr>
      </w:pPr>
      <w:r w:rsidRPr="0014076B">
        <w:rPr>
          <w:rFonts w:ascii="楷体" w:eastAsia="楷体" w:hAnsi="楷体" w:hint="eastAsia"/>
          <w:sz w:val="28"/>
          <w:szCs w:val="28"/>
          <w:lang w:eastAsia="zh-CN"/>
        </w:rPr>
        <w:t>“你会得到报应的！”</w:t>
      </w:r>
    </w:p>
    <w:p w14:paraId="40565E19" w14:textId="197CE98D" w:rsidR="007C4184" w:rsidRDefault="007C4184" w:rsidP="007C4184">
      <w:pPr>
        <w:rPr>
          <w:rFonts w:ascii="楷体" w:eastAsia="楷体" w:hAnsi="楷体" w:hint="eastAsia"/>
          <w:sz w:val="28"/>
          <w:szCs w:val="28"/>
          <w:lang w:eastAsia="zh-CN"/>
        </w:rPr>
      </w:pPr>
    </w:p>
    <w:p w14:paraId="11DE6D37" w14:textId="58A50167" w:rsidR="007C4184" w:rsidRDefault="007C4184" w:rsidP="007C4184">
      <w:pPr>
        <w:rPr>
          <w:rFonts w:ascii="楷体" w:eastAsia="楷体" w:hAnsi="楷体" w:hint="eastAsia"/>
          <w:sz w:val="28"/>
          <w:szCs w:val="28"/>
          <w:lang w:eastAsia="zh-CN"/>
        </w:rPr>
      </w:pPr>
      <w:r>
        <w:rPr>
          <w:rFonts w:ascii="楷体" w:eastAsia="楷体" w:hAnsi="楷体" w:hint="eastAsia"/>
          <w:sz w:val="28"/>
          <w:szCs w:val="28"/>
          <w:lang w:eastAsia="zh-CN"/>
        </w:rPr>
        <w:t>附原文及译文：</w:t>
      </w:r>
    </w:p>
    <w:p w14:paraId="55FEAFCA" w14:textId="3B8B0827" w:rsidR="007C4184" w:rsidRDefault="007C4184" w:rsidP="007C4184">
      <w:pPr>
        <w:ind w:firstLineChars="200" w:firstLine="560"/>
        <w:rPr>
          <w:rFonts w:ascii="楷体" w:eastAsia="楷体" w:hAnsi="楷体" w:hint="eastAsia"/>
          <w:sz w:val="28"/>
          <w:szCs w:val="28"/>
          <w:lang w:eastAsia="zh-CN"/>
        </w:rPr>
      </w:pPr>
      <w:r w:rsidRPr="007C4184">
        <w:rPr>
          <w:rFonts w:ascii="楷体" w:eastAsia="楷体" w:hAnsi="楷体" w:hint="eastAsia"/>
          <w:sz w:val="28"/>
          <w:szCs w:val="28"/>
          <w:lang w:eastAsia="zh-CN"/>
        </w:rPr>
        <w:t>师门者，啸父弟子也。能使火，食桃葩，为孔甲龙师。孔甲不能修其心意，杀而埋之外野。一旦，风雨迎之，山木皆燔。孔甲祠而祷之，未还而死。</w:t>
      </w:r>
    </w:p>
    <w:p w14:paraId="1F3737B7" w14:textId="77777777" w:rsidR="007C4184" w:rsidRDefault="007C4184" w:rsidP="007C4184">
      <w:pPr>
        <w:rPr>
          <w:rFonts w:ascii="楷体" w:eastAsia="楷体" w:hAnsi="楷体" w:hint="eastAsia"/>
          <w:sz w:val="28"/>
          <w:szCs w:val="28"/>
          <w:lang w:eastAsia="zh-CN"/>
        </w:rPr>
      </w:pPr>
    </w:p>
    <w:p w14:paraId="4102A4BF" w14:textId="2352EFE1" w:rsidR="007C4184" w:rsidRDefault="007C4184" w:rsidP="007C4184">
      <w:pPr>
        <w:ind w:firstLineChars="200" w:firstLine="560"/>
        <w:rPr>
          <w:ins w:id="8" w:author="Byron" w:date="2024-11-03T01:11:00Z" w16du:dateUtc="2024-11-02T17:11:00Z"/>
          <w:rFonts w:ascii="Calibri" w:eastAsia="楷体" w:hAnsi="Calibri" w:cs="Calibri"/>
          <w:sz w:val="28"/>
          <w:szCs w:val="28"/>
          <w:lang w:eastAsia="zh-CN"/>
        </w:rPr>
      </w:pPr>
      <w:r w:rsidRPr="007C4184">
        <w:rPr>
          <w:rFonts w:ascii="楷体" w:eastAsia="楷体" w:hAnsi="楷体" w:hint="eastAsia"/>
          <w:sz w:val="28"/>
          <w:szCs w:val="28"/>
          <w:lang w:eastAsia="zh-CN"/>
        </w:rPr>
        <w:t>师门，是神仙啸父的一位弟子。他能够驾驭火焰，平时喜欢吃桃花，是夏代帝王孔甲的龙师，为孔甲驯养龙。孔甲残暴不仁，不能让师门顺服于他的暴虐心意，干脆把师门杀害了，将师门的遗体埋在荒郊野外。一天早上，</w:t>
      </w:r>
      <w:r w:rsidRPr="007C4184">
        <w:rPr>
          <w:rFonts w:ascii="楷体" w:eastAsia="楷体" w:hAnsi="楷体" w:hint="eastAsia"/>
          <w:sz w:val="28"/>
          <w:szCs w:val="28"/>
          <w:lang w:eastAsia="zh-CN"/>
        </w:rPr>
        <w:lastRenderedPageBreak/>
        <w:t>师门的墓地上风雨大作，周围山上的树木全被雷电击中燃烧起来。孔甲害怕了，认为师门要升仙了，恭敬地到墓地祭祀师门，并祷告请求师门的谅解，还没回到王宫，就吓死在路上了。</w:t>
      </w:r>
      <w:r w:rsidRPr="007C4184">
        <w:rPr>
          <w:rFonts w:ascii="Calibri" w:eastAsia="楷体" w:hAnsi="Calibri" w:cs="Calibri"/>
          <w:sz w:val="28"/>
          <w:szCs w:val="28"/>
          <w:lang w:eastAsia="zh-CN"/>
        </w:rPr>
        <w:t> </w:t>
      </w:r>
    </w:p>
    <w:p w14:paraId="691B4C77" w14:textId="4AEEBFC8" w:rsidR="0006109F" w:rsidRDefault="0006109F" w:rsidP="007C4184">
      <w:pPr>
        <w:ind w:firstLineChars="200" w:firstLine="560"/>
        <w:rPr>
          <w:ins w:id="9" w:author="Byron" w:date="2024-11-03T01:11:00Z" w16du:dateUtc="2024-11-02T17:11:00Z"/>
          <w:rFonts w:ascii="Calibri" w:eastAsia="楷体" w:hAnsi="Calibri" w:cs="Calibri"/>
          <w:sz w:val="28"/>
          <w:szCs w:val="28"/>
          <w:lang w:eastAsia="zh-CN"/>
        </w:rPr>
      </w:pPr>
      <w:ins w:id="10" w:author="Byron" w:date="2024-11-03T01:11:00Z" w16du:dateUtc="2024-11-02T17:11:00Z">
        <w:r>
          <w:rPr>
            <w:rFonts w:ascii="Calibri" w:eastAsia="楷体" w:hAnsi="Calibri" w:cs="Calibri" w:hint="eastAsia"/>
            <w:sz w:val="28"/>
            <w:szCs w:val="28"/>
            <w:lang w:eastAsia="zh-CN"/>
          </w:rPr>
          <w:t>30</w:t>
        </w:r>
      </w:ins>
    </w:p>
    <w:p w14:paraId="6BF5F76D" w14:textId="69EF5EF7" w:rsidR="0006109F" w:rsidRDefault="0006109F" w:rsidP="007C4184">
      <w:pPr>
        <w:ind w:firstLineChars="200" w:firstLine="560"/>
        <w:rPr>
          <w:ins w:id="11" w:author="Byron" w:date="2024-11-03T01:11:00Z" w16du:dateUtc="2024-11-02T17:11:00Z"/>
          <w:rFonts w:ascii="Calibri" w:eastAsia="楷体" w:hAnsi="Calibri" w:cs="Calibri" w:hint="eastAsia"/>
          <w:sz w:val="28"/>
          <w:szCs w:val="28"/>
          <w:lang w:eastAsia="zh-CN"/>
        </w:rPr>
      </w:pPr>
      <w:ins w:id="12" w:author="Byron" w:date="2024-11-03T01:11:00Z" w16du:dateUtc="2024-11-02T17:11:00Z">
        <w:r>
          <w:rPr>
            <w:rFonts w:ascii="Calibri" w:eastAsia="楷体" w:hAnsi="Calibri" w:cs="Calibri" w:hint="eastAsia"/>
            <w:sz w:val="28"/>
            <w:szCs w:val="28"/>
            <w:lang w:eastAsia="zh-CN"/>
          </w:rPr>
          <w:t>故事叙述完整，</w:t>
        </w:r>
        <w:r w:rsidR="00D80BF2">
          <w:rPr>
            <w:rFonts w:ascii="Calibri" w:eastAsia="楷体" w:hAnsi="Calibri" w:cs="Calibri" w:hint="eastAsia"/>
            <w:sz w:val="28"/>
            <w:szCs w:val="28"/>
            <w:lang w:eastAsia="zh-CN"/>
          </w:rPr>
          <w:t>层次清晰。叙述过程中运用</w:t>
        </w:r>
      </w:ins>
      <w:ins w:id="13" w:author="Byron" w:date="2024-11-03T01:12:00Z" w16du:dateUtc="2024-11-02T17:12:00Z">
        <w:r w:rsidR="00D80BF2">
          <w:rPr>
            <w:rFonts w:ascii="Calibri" w:eastAsia="楷体" w:hAnsi="Calibri" w:cs="Calibri" w:hint="eastAsia"/>
            <w:sz w:val="28"/>
            <w:szCs w:val="28"/>
            <w:lang w:eastAsia="zh-CN"/>
          </w:rPr>
          <w:t>了环境描写、语言描写、前后照应等手法，丰富了故事内容，展现了叙事技巧。</w:t>
        </w:r>
      </w:ins>
      <w:ins w:id="14" w:author="Byron" w:date="2024-11-03T01:13:00Z" w16du:dateUtc="2024-11-02T17:13:00Z">
        <w:r w:rsidR="00D80BF2">
          <w:rPr>
            <w:rFonts w:ascii="Calibri" w:eastAsia="楷体" w:hAnsi="Calibri" w:cs="Calibri" w:hint="eastAsia"/>
            <w:sz w:val="28"/>
            <w:szCs w:val="28"/>
            <w:lang w:eastAsia="zh-CN"/>
          </w:rPr>
          <w:t>注意个别字词使用的准确性。可以适当增加一些其他情节，用于塑造人物性格</w:t>
        </w:r>
      </w:ins>
      <w:ins w:id="15" w:author="Byron" w:date="2024-11-03T01:14:00Z" w16du:dateUtc="2024-11-02T17:14:00Z">
        <w:r w:rsidR="00D80BF2">
          <w:rPr>
            <w:rFonts w:ascii="Calibri" w:eastAsia="楷体" w:hAnsi="Calibri" w:cs="Calibri" w:hint="eastAsia"/>
            <w:sz w:val="28"/>
            <w:szCs w:val="28"/>
            <w:lang w:eastAsia="zh-CN"/>
          </w:rPr>
          <w:t>特征。</w:t>
        </w:r>
      </w:ins>
    </w:p>
    <w:p w14:paraId="0E62BFA1" w14:textId="77777777" w:rsidR="0006109F" w:rsidRPr="0014076B" w:rsidRDefault="0006109F" w:rsidP="007C4184">
      <w:pPr>
        <w:ind w:firstLineChars="200" w:firstLine="560"/>
        <w:rPr>
          <w:rFonts w:ascii="楷体" w:eastAsia="楷体" w:hAnsi="楷体" w:hint="eastAsia"/>
          <w:sz w:val="28"/>
          <w:szCs w:val="28"/>
          <w:lang w:eastAsia="zh-CN"/>
        </w:rPr>
      </w:pPr>
    </w:p>
    <w:sectPr w:rsidR="0006109F" w:rsidRPr="0014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yron">
    <w15:presenceInfo w15:providerId="None" w15:userId="By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A4"/>
    <w:rsid w:val="00037A1E"/>
    <w:rsid w:val="0006109F"/>
    <w:rsid w:val="000702AB"/>
    <w:rsid w:val="000710CF"/>
    <w:rsid w:val="00086B54"/>
    <w:rsid w:val="000A6829"/>
    <w:rsid w:val="000C319E"/>
    <w:rsid w:val="000E6DA6"/>
    <w:rsid w:val="000F31A5"/>
    <w:rsid w:val="000F6BC8"/>
    <w:rsid w:val="001040E9"/>
    <w:rsid w:val="00110F0B"/>
    <w:rsid w:val="001146E2"/>
    <w:rsid w:val="00115D34"/>
    <w:rsid w:val="0014076B"/>
    <w:rsid w:val="00166611"/>
    <w:rsid w:val="00174330"/>
    <w:rsid w:val="00180096"/>
    <w:rsid w:val="00196DD6"/>
    <w:rsid w:val="001B47A9"/>
    <w:rsid w:val="001E671C"/>
    <w:rsid w:val="00214354"/>
    <w:rsid w:val="00256C6C"/>
    <w:rsid w:val="00293EA2"/>
    <w:rsid w:val="002B22C9"/>
    <w:rsid w:val="003374CF"/>
    <w:rsid w:val="0039151A"/>
    <w:rsid w:val="003E1B58"/>
    <w:rsid w:val="003F0D1E"/>
    <w:rsid w:val="00410E10"/>
    <w:rsid w:val="004145A4"/>
    <w:rsid w:val="00437CC6"/>
    <w:rsid w:val="0046629C"/>
    <w:rsid w:val="004859B0"/>
    <w:rsid w:val="004C5EC1"/>
    <w:rsid w:val="004E6BD4"/>
    <w:rsid w:val="005009F8"/>
    <w:rsid w:val="0050221F"/>
    <w:rsid w:val="00542CA7"/>
    <w:rsid w:val="00591C91"/>
    <w:rsid w:val="005C3812"/>
    <w:rsid w:val="005E6109"/>
    <w:rsid w:val="005E7D0A"/>
    <w:rsid w:val="00611B66"/>
    <w:rsid w:val="006245F3"/>
    <w:rsid w:val="006259EE"/>
    <w:rsid w:val="00684BC2"/>
    <w:rsid w:val="006C6D5A"/>
    <w:rsid w:val="006F6B3E"/>
    <w:rsid w:val="00715433"/>
    <w:rsid w:val="007648EC"/>
    <w:rsid w:val="00790590"/>
    <w:rsid w:val="007B0910"/>
    <w:rsid w:val="007C4184"/>
    <w:rsid w:val="007F016D"/>
    <w:rsid w:val="007F0B09"/>
    <w:rsid w:val="00823588"/>
    <w:rsid w:val="008366C8"/>
    <w:rsid w:val="008366CF"/>
    <w:rsid w:val="00870AD6"/>
    <w:rsid w:val="008B0468"/>
    <w:rsid w:val="008B7753"/>
    <w:rsid w:val="008C7EE6"/>
    <w:rsid w:val="008D62E7"/>
    <w:rsid w:val="008E2C05"/>
    <w:rsid w:val="008F05A8"/>
    <w:rsid w:val="00905EC6"/>
    <w:rsid w:val="00936107"/>
    <w:rsid w:val="00952FB7"/>
    <w:rsid w:val="00953032"/>
    <w:rsid w:val="009F4D15"/>
    <w:rsid w:val="00A11DC6"/>
    <w:rsid w:val="00A31EF8"/>
    <w:rsid w:val="00A365B1"/>
    <w:rsid w:val="00A37EDA"/>
    <w:rsid w:val="00A663E1"/>
    <w:rsid w:val="00B06CD9"/>
    <w:rsid w:val="00B41AF2"/>
    <w:rsid w:val="00B623A0"/>
    <w:rsid w:val="00B62E27"/>
    <w:rsid w:val="00B67D41"/>
    <w:rsid w:val="00BD1C9A"/>
    <w:rsid w:val="00BF3205"/>
    <w:rsid w:val="00C2268D"/>
    <w:rsid w:val="00C26B48"/>
    <w:rsid w:val="00CA6727"/>
    <w:rsid w:val="00CD50E9"/>
    <w:rsid w:val="00CE15E3"/>
    <w:rsid w:val="00D13422"/>
    <w:rsid w:val="00D1592A"/>
    <w:rsid w:val="00D164B5"/>
    <w:rsid w:val="00D40608"/>
    <w:rsid w:val="00D80BF2"/>
    <w:rsid w:val="00DD3889"/>
    <w:rsid w:val="00E064B4"/>
    <w:rsid w:val="00E1079F"/>
    <w:rsid w:val="00E168F0"/>
    <w:rsid w:val="00EC62AF"/>
    <w:rsid w:val="00EE0388"/>
    <w:rsid w:val="00EE2842"/>
    <w:rsid w:val="00EF2BFE"/>
    <w:rsid w:val="00F2047E"/>
    <w:rsid w:val="00F7184D"/>
    <w:rsid w:val="00FD1EF0"/>
    <w:rsid w:val="00FE0963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996F"/>
  <w15:chartTrackingRefBased/>
  <w15:docId w15:val="{657B3EC2-41DB-C246-B7C2-2D76825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1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1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145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145A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145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145A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45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145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45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45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45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45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45A4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061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Huang</dc:creator>
  <cp:keywords/>
  <dc:description/>
  <cp:lastModifiedBy>Byron</cp:lastModifiedBy>
  <cp:revision>18</cp:revision>
  <dcterms:created xsi:type="dcterms:W3CDTF">2024-10-18T14:29:00Z</dcterms:created>
  <dcterms:modified xsi:type="dcterms:W3CDTF">2024-11-02T17:14:00Z</dcterms:modified>
</cp:coreProperties>
</file>